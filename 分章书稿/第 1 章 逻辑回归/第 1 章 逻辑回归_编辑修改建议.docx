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D2F5CC" w14:textId="3B449B6D" w:rsidR="00AB1B7E" w:rsidRDefault="005E2D7D">
      <w:pPr>
        <w:pStyle w:val="1"/>
        <w:numPr>
          <w:ilvl w:val="0"/>
          <w:numId w:val="3"/>
        </w:numPr>
        <w:rPr>
          <w:rFonts w:asciiTheme="minorEastAsia" w:hAnsiTheme="minorEastAsia"/>
          <w:b w:val="0"/>
          <w:sz w:val="24"/>
          <w:szCs w:val="24"/>
        </w:rPr>
        <w:pPrChange w:id="0" w:author="Cindy Chen" w:date="2018-07-30T14:33:00Z">
          <w:pPr>
            <w:pStyle w:val="1"/>
            <w:numPr>
              <w:numId w:val="1"/>
            </w:numPr>
            <w:ind w:left="420" w:hanging="420"/>
          </w:pPr>
        </w:pPrChange>
      </w:pPr>
      <w:bookmarkStart w:id="1" w:name="_GoBack"/>
      <w:bookmarkEnd w:id="1"/>
      <w:r>
        <w:rPr>
          <w:rFonts w:asciiTheme="minorEastAsia" w:hAnsiTheme="minorEastAsia" w:hint="eastAsia"/>
          <w:sz w:val="24"/>
          <w:szCs w:val="24"/>
        </w:rPr>
        <w:t>逻辑回归</w:t>
      </w:r>
    </w:p>
    <w:p w14:paraId="0D2C68D5" w14:textId="77777777" w:rsidR="00AB1B7E" w:rsidRDefault="005E2D7D">
      <w:pPr>
        <w:pStyle w:val="a7"/>
        <w:numPr>
          <w:ilvl w:val="1"/>
          <w:numId w:val="2"/>
        </w:numPr>
        <w:ind w:firstLineChars="0"/>
        <w:jc w:val="left"/>
        <w:outlineLvl w:val="2"/>
        <w:rPr>
          <w:rFonts w:asciiTheme="minorEastAsia" w:hAnsiTheme="minorEastAsia"/>
          <w:b/>
          <w:szCs w:val="21"/>
        </w:rPr>
      </w:pPr>
      <w:commentRangeStart w:id="2"/>
      <w:r>
        <w:rPr>
          <w:rFonts w:asciiTheme="minorEastAsia" w:hAnsiTheme="minorEastAsia" w:hint="eastAsia"/>
          <w:b/>
          <w:szCs w:val="21"/>
        </w:rPr>
        <w:t>作为一个神经元的逻辑回归</w:t>
      </w:r>
      <w:commentRangeEnd w:id="2"/>
      <w:r w:rsidR="00691FD8">
        <w:rPr>
          <w:rStyle w:val="a9"/>
        </w:rPr>
        <w:commentReference w:id="2"/>
      </w:r>
    </w:p>
    <w:p w14:paraId="7BBE5F0F" w14:textId="77777777" w:rsidR="00AB1B7E" w:rsidRPr="002A6D9D" w:rsidRDefault="00AB1B7E">
      <w:pPr>
        <w:jc w:val="left"/>
        <w:rPr>
          <w:rFonts w:asciiTheme="minorEastAsia" w:hAnsiTheme="minorEastAsia"/>
          <w:szCs w:val="21"/>
        </w:rPr>
      </w:pPr>
    </w:p>
    <w:p w14:paraId="5151BEAE" w14:textId="55F5F5AF" w:rsidR="00AB1B7E" w:rsidRDefault="005E2D7D">
      <w:pPr>
        <w:jc w:val="left"/>
        <w:rPr>
          <w:rFonts w:asciiTheme="minorEastAsia" w:hAnsiTheme="minorEastAsia"/>
          <w:szCs w:val="21"/>
        </w:rPr>
      </w:pPr>
      <w:commentRangeStart w:id="3"/>
      <w:r>
        <w:rPr>
          <w:rFonts w:asciiTheme="minorEastAsia" w:hAnsiTheme="minorEastAsia" w:hint="eastAsia"/>
          <w:szCs w:val="21"/>
        </w:rPr>
        <w:t>一位大人物</w:t>
      </w:r>
      <w:commentRangeEnd w:id="3"/>
      <w:r w:rsidR="00DE246F">
        <w:rPr>
          <w:rStyle w:val="a9"/>
        </w:rPr>
        <w:commentReference w:id="3"/>
      </w:r>
      <w:r>
        <w:rPr>
          <w:rFonts w:asciiTheme="minorEastAsia" w:hAnsiTheme="minorEastAsia" w:hint="eastAsia"/>
          <w:szCs w:val="21"/>
        </w:rPr>
        <w:t>曾经说过：“每一个机器学习研究者应该像熟悉自家后院一样熟悉线性模型</w:t>
      </w:r>
      <w:ins w:id="4" w:author="Cindy Chen" w:date="2018-07-30T15:32:00Z">
        <w:r w:rsidR="0098706A">
          <w:rPr>
            <w:rFonts w:asciiTheme="minorEastAsia" w:hAnsiTheme="minorEastAsia" w:hint="eastAsia"/>
            <w:szCs w:val="21"/>
          </w:rPr>
          <w:t>。</w:t>
        </w:r>
      </w:ins>
      <w:r>
        <w:rPr>
          <w:rFonts w:asciiTheme="minorEastAsia" w:hAnsiTheme="minorEastAsia" w:hint="eastAsia"/>
          <w:szCs w:val="21"/>
        </w:rPr>
        <w:t>”</w:t>
      </w:r>
      <w:del w:id="5" w:author="Cindy Chen" w:date="2018-07-30T15:32:00Z">
        <w:r w:rsidDel="0098706A">
          <w:rPr>
            <w:rFonts w:asciiTheme="minorEastAsia" w:hAnsiTheme="minorEastAsia" w:hint="eastAsia"/>
            <w:szCs w:val="21"/>
          </w:rPr>
          <w:delText>。</w:delText>
        </w:r>
      </w:del>
      <w:r>
        <w:rPr>
          <w:rFonts w:asciiTheme="minorEastAsia" w:hAnsiTheme="minorEastAsia" w:hint="eastAsia"/>
          <w:szCs w:val="21"/>
        </w:rPr>
        <w:t>线性模型是许多非线性模型的基础。它良好的数学结构为理解非线性模型提供了深刻的洞见。本书是关于神经网络的，而神经网络的基本组成单元——神经元，正是一个线性模型。</w:t>
      </w:r>
    </w:p>
    <w:p w14:paraId="480CF958" w14:textId="77777777" w:rsidR="00AB1B7E" w:rsidRDefault="00AB1B7E">
      <w:pPr>
        <w:jc w:val="left"/>
        <w:rPr>
          <w:rFonts w:asciiTheme="minorEastAsia" w:hAnsiTheme="minorEastAsia"/>
          <w:szCs w:val="21"/>
        </w:rPr>
      </w:pPr>
    </w:p>
    <w:p w14:paraId="34C68088" w14:textId="77777777" w:rsidR="00AB1B7E" w:rsidRDefault="005E2D7D">
      <w:pPr>
        <w:jc w:val="left"/>
        <w:rPr>
          <w:rFonts w:asciiTheme="minorEastAsia" w:hAnsiTheme="minorEastAsia"/>
          <w:szCs w:val="21"/>
        </w:rPr>
      </w:pPr>
      <w:r>
        <w:rPr>
          <w:rFonts w:asciiTheme="minorEastAsia" w:hAnsiTheme="minorEastAsia" w:hint="eastAsia"/>
          <w:szCs w:val="21"/>
        </w:rPr>
        <w:t>我们以逻辑回归（</w:t>
      </w:r>
      <w:r>
        <w:rPr>
          <w:rFonts w:ascii="Times New Roman" w:hAnsi="Times New Roman" w:cs="Times New Roman" w:hint="eastAsia"/>
          <w:szCs w:val="21"/>
        </w:rPr>
        <w:t>l</w:t>
      </w:r>
      <w:r>
        <w:rPr>
          <w:rFonts w:ascii="Times New Roman" w:hAnsi="Times New Roman" w:cs="Times New Roman"/>
          <w:szCs w:val="21"/>
        </w:rPr>
        <w:t xml:space="preserve">ogistic </w:t>
      </w:r>
      <w:r>
        <w:rPr>
          <w:rFonts w:ascii="Times New Roman" w:hAnsi="Times New Roman" w:cs="Times New Roman" w:hint="eastAsia"/>
          <w:szCs w:val="21"/>
        </w:rPr>
        <w:t>r</w:t>
      </w:r>
      <w:r>
        <w:rPr>
          <w:rFonts w:ascii="Times New Roman" w:hAnsi="Times New Roman" w:cs="Times New Roman"/>
          <w:szCs w:val="21"/>
        </w:rPr>
        <w:t>egression</w:t>
      </w:r>
      <w:r>
        <w:rPr>
          <w:rFonts w:asciiTheme="minorEastAsia" w:hAnsiTheme="minorEastAsia" w:hint="eastAsia"/>
          <w:szCs w:val="21"/>
        </w:rPr>
        <w:t>）为例讨论线性模型。假如样本由</w:t>
      </w:r>
      <w:del w:id="6" w:author="Cindy Chen" w:date="2018-07-30T15:22:00Z">
        <w:r w:rsidDel="000C5D62">
          <w:rPr>
            <w:rFonts w:asciiTheme="minorEastAsia" w:hAnsiTheme="minorEastAsia" w:hint="eastAsia"/>
            <w:szCs w:val="21"/>
          </w:rPr>
          <w:delText xml:space="preserve"> </w:delText>
        </w:r>
      </w:del>
      <w:r>
        <w:rPr>
          <w:rFonts w:asciiTheme="minorEastAsia" w:hAnsiTheme="minorEastAsia" w:hint="eastAsia"/>
          <w:szCs w:val="21"/>
        </w:rPr>
        <w:t>n</w:t>
      </w:r>
      <w:del w:id="7" w:author="Cindy Chen" w:date="2018-07-30T15:22:00Z">
        <w:r w:rsidDel="000C5D62">
          <w:rPr>
            <w:rFonts w:asciiTheme="minorEastAsia" w:hAnsiTheme="minorEastAsia" w:hint="eastAsia"/>
            <w:szCs w:val="21"/>
          </w:rPr>
          <w:delText xml:space="preserve"> </w:delText>
        </w:r>
      </w:del>
      <w:r>
        <w:rPr>
          <w:rFonts w:asciiTheme="minorEastAsia" w:hAnsiTheme="minorEastAsia" w:hint="eastAsia"/>
          <w:szCs w:val="21"/>
        </w:rPr>
        <w:t>个数值型特征组成：</w:t>
      </w:r>
      <m:oMath>
        <m:sSub>
          <m:sSubPr>
            <m:ctrlPr>
              <w:rPr>
                <w:rFonts w:ascii="Cambria Math" w:hAnsi="Cambria Math"/>
                <w:szCs w:val="21"/>
              </w:rPr>
            </m:ctrlPr>
          </m:sSubPr>
          <m:e>
            <m:r>
              <m:rPr>
                <m:sty m:val="p"/>
              </m:rP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n</m:t>
            </m:r>
          </m:sub>
        </m:sSub>
      </m:oMath>
      <w:r>
        <w:rPr>
          <w:rFonts w:asciiTheme="minorEastAsia" w:hAnsiTheme="minorEastAsia" w:hint="eastAsia"/>
          <w:szCs w:val="21"/>
        </w:rPr>
        <w:t xml:space="preserve"> ,逻辑回归模型的计算式是：</w:t>
      </w:r>
    </w:p>
    <w:p w14:paraId="3E3DB9E6" w14:textId="77777777" w:rsidR="00AB1B7E" w:rsidRDefault="00AB1B7E">
      <w:pPr>
        <w:jc w:val="left"/>
        <w:rPr>
          <w:rFonts w:asciiTheme="minorEastAsia" w:hAnsiTheme="minorEastAsia"/>
          <w:szCs w:val="21"/>
        </w:rPr>
      </w:pPr>
    </w:p>
    <w:p w14:paraId="611173E2" w14:textId="77777777" w:rsidR="00AB1B7E" w:rsidRDefault="00AB1B7E">
      <w:pPr>
        <w:jc w:val="left"/>
        <w:rPr>
          <w:rFonts w:asciiTheme="minorEastAsia" w:hAnsiTheme="minorEastAsia"/>
          <w:szCs w:val="21"/>
        </w:rPr>
      </w:pPr>
    </w:p>
    <w:p w14:paraId="7597A24E" w14:textId="7B4F9397" w:rsidR="00AB1B7E" w:rsidRDefault="005E2D7D">
      <w:pPr>
        <w:jc w:val="center"/>
        <w:rPr>
          <w:rFonts w:asciiTheme="minorEastAsia" w:hAnsiTheme="minorEastAsia"/>
          <w:szCs w:val="21"/>
        </w:rPr>
        <w:pPrChange w:id="8" w:author="Cindy Chen" w:date="2018-07-30T14:50:00Z">
          <w:pPr>
            <w:jc w:val="left"/>
          </w:pPr>
        </w:pPrChange>
      </w:pPr>
      <m:oMath>
        <m:r>
          <w:rPr>
            <w:rFonts w:ascii="Cambria Math" w:hAnsi="Cambria Math" w:cs="Times New Roman"/>
            <w:szCs w:val="21"/>
          </w:rPr>
          <m:t>f</m:t>
        </m:r>
        <m:d>
          <m:dPr>
            <m:ctrlPr>
              <w:rPr>
                <w:rFonts w:ascii="Cambria Math" w:hAnsi="Cambria Math" w:cs="Times New Roman"/>
                <w:szCs w:val="21"/>
              </w:rPr>
            </m:ctrlPr>
          </m:dPr>
          <m:e>
            <m:r>
              <w:rPr>
                <w:rFonts w:ascii="Cambria Math" w:hAnsi="Cambria Math" w:cs="Times New Roman"/>
                <w:szCs w:val="21"/>
              </w:rPr>
              <m:t>x</m:t>
            </m:r>
          </m:e>
        </m:d>
        <m:r>
          <w:rPr>
            <w:rFonts w:ascii="Cambria Math" w:hAnsi="Cambria Math" w:cs="Times New Roman"/>
            <w:szCs w:val="21"/>
          </w:rPr>
          <m:t>=</m:t>
        </m:r>
        <m:f>
          <m:fPr>
            <m:ctrlPr>
              <w:rPr>
                <w:rFonts w:ascii="Cambria Math" w:hAnsi="Cambria Math" w:cs="Times New Roman"/>
                <w:szCs w:val="21"/>
              </w:rPr>
            </m:ctrlPr>
          </m:fPr>
          <m:num>
            <m:r>
              <w:rPr>
                <w:rFonts w:ascii="Cambria Math" w:hAnsi="Cambria Math" w:cs="Times New Roman"/>
                <w:szCs w:val="21"/>
              </w:rPr>
              <m:t>1</m:t>
            </m:r>
          </m:num>
          <m:den>
            <m:r>
              <w:rPr>
                <w:rFonts w:ascii="Cambria Math" w:hAnsi="Cambria Math" w:cs="Times New Roman"/>
                <w:szCs w:val="21"/>
              </w:rPr>
              <m:t>1+</m:t>
            </m:r>
            <m:sSup>
              <m:sSupPr>
                <m:ctrlPr>
                  <w:rPr>
                    <w:rFonts w:ascii="Cambria Math" w:hAnsi="Cambria Math" w:cs="Times New Roman"/>
                    <w:szCs w:val="21"/>
                  </w:rPr>
                </m:ctrlPr>
              </m:sSupPr>
              <m:e>
                <m:r>
                  <m:rPr>
                    <m:sty m:val="p"/>
                  </m:rPr>
                  <w:rPr>
                    <w:rFonts w:ascii="Cambria Math" w:hAnsi="Cambria Math" w:cs="Times New Roman"/>
                    <w:szCs w:val="21"/>
                  </w:rPr>
                  <m:t>e</m:t>
                </m:r>
              </m:e>
              <m:sup>
                <m:r>
                  <w:rPr>
                    <w:rFonts w:ascii="Cambria Math" w:hAnsi="Cambria Math" w:cs="Times New Roman"/>
                    <w:szCs w:val="21"/>
                  </w:rPr>
                  <m:t>-</m:t>
                </m:r>
                <m:d>
                  <m:dPr>
                    <m:ctrlPr>
                      <w:rPr>
                        <w:rFonts w:ascii="Cambria Math" w:hAnsi="Cambria Math" w:cs="Times New Roman"/>
                        <w:i/>
                        <w:szCs w:val="21"/>
                      </w:rPr>
                    </m:ctrlPr>
                  </m:dPr>
                  <m:e>
                    <m:r>
                      <w:rPr>
                        <w:rFonts w:ascii="Cambria Math" w:hAnsi="Cambria Math" w:cs="Times New Roman"/>
                        <w:szCs w:val="21"/>
                      </w:rPr>
                      <m:t>b+</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n</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e>
                </m:d>
              </m:sup>
            </m:sSup>
          </m:den>
        </m:f>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d>
                  <m:dPr>
                    <m:ctrlPr>
                      <w:rPr>
                        <w:rFonts w:ascii="Cambria Math" w:hAnsi="Cambria Math" w:cs="Times New Roman"/>
                        <w:i/>
                        <w:szCs w:val="21"/>
                      </w:rPr>
                    </m:ctrlPr>
                  </m:dPr>
                  <m:e>
                    <m:r>
                      <w:rPr>
                        <w:rFonts w:ascii="Cambria Math" w:hAnsi="Cambria Math" w:cs="Times New Roman"/>
                        <w:szCs w:val="21"/>
                      </w:rPr>
                      <m:t>b+</m:t>
                    </m:r>
                    <m:nary>
                      <m:naryPr>
                        <m:chr m:val="∑"/>
                        <m:limLoc m:val="subSup"/>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e>
                    </m:nary>
                  </m:e>
                </m:d>
              </m:sup>
            </m:sSup>
          </m:den>
        </m:f>
        <m:r>
          <m:rPr>
            <m:sty m:val="p"/>
          </m:rPr>
          <w:rPr>
            <w:rFonts w:ascii="Cambria Math" w:hAnsi="Cambria Math" w:cs="Times New Roman"/>
            <w:szCs w:val="21"/>
          </w:rPr>
          <m:t xml:space="preserve">    </m:t>
        </m:r>
        <w:commentRangeStart w:id="9"/>
        <m:r>
          <w:del w:id="10" w:author="Cindy Chen" w:date="2018-07-30T14:42:00Z">
            <m:rPr>
              <m:sty m:val="p"/>
            </m:rPr>
            <w:rPr>
              <w:rFonts w:ascii="Cambria Math" w:hAnsi="Cambria Math" w:cs="Times New Roman"/>
              <w:szCs w:val="21"/>
            </w:rPr>
            <m:t>[1.1.1]</m:t>
          </w:del>
        </m:r>
        <w:commentRangeEnd w:id="9"/>
        <m:r>
          <w:del w:id="11" w:author="Cindy Chen" w:date="2018-07-30T14:42:00Z">
            <m:rPr>
              <m:sty m:val="p"/>
            </m:rPr>
            <w:rPr>
              <w:rStyle w:val="a9"/>
            </w:rPr>
            <w:commentReference w:id="9"/>
          </w:del>
        </m:r>
      </m:oMath>
      <w:ins w:id="12" w:author="Cindy Chen" w:date="2018-07-30T14:39:00Z">
        <w:r w:rsidR="00691FD8">
          <w:rPr>
            <w:rFonts w:asciiTheme="minorEastAsia" w:hAnsiTheme="minorEastAsia" w:hint="eastAsia"/>
            <w:szCs w:val="21"/>
          </w:rPr>
          <w:t xml:space="preserve">          （1.1）</w:t>
        </w:r>
      </w:ins>
    </w:p>
    <w:p w14:paraId="553A782E" w14:textId="77777777" w:rsidR="00AB1B7E" w:rsidRDefault="00AB1B7E">
      <w:pPr>
        <w:jc w:val="left"/>
        <w:rPr>
          <w:rFonts w:ascii="Times New Roman" w:hAnsi="Times New Roman" w:cs="Times New Roman"/>
          <w:szCs w:val="21"/>
        </w:rPr>
      </w:pPr>
    </w:p>
    <w:p w14:paraId="3F2161A4" w14:textId="77777777" w:rsidR="00AB1B7E" w:rsidRDefault="00AB1B7E">
      <w:pPr>
        <w:jc w:val="left"/>
        <w:rPr>
          <w:rFonts w:ascii="Times New Roman" w:hAnsi="Times New Roman" w:cs="Times New Roman"/>
          <w:szCs w:val="21"/>
        </w:rPr>
      </w:pPr>
    </w:p>
    <w:p w14:paraId="7EAB9DC0" w14:textId="118BD989" w:rsidR="00AB1B7E" w:rsidRDefault="005E2D7D">
      <w:pPr>
        <w:jc w:val="left"/>
        <w:rPr>
          <w:rFonts w:ascii="Times New Roman" w:hAnsi="Times New Roman" w:cs="Times New Roman"/>
          <w:szCs w:val="21"/>
        </w:rPr>
      </w:pPr>
      <w:del w:id="13" w:author="Cindy Chen" w:date="2018-07-30T14:37:00Z">
        <w:r w:rsidDel="00691FD8">
          <w:rPr>
            <w:rFonts w:ascii="Times New Roman" w:hAnsi="Times New Roman" w:cs="Times New Roman" w:hint="eastAsia"/>
            <w:szCs w:val="21"/>
          </w:rPr>
          <w:delText>上</w:delText>
        </w:r>
      </w:del>
      <w:r>
        <w:rPr>
          <w:rFonts w:ascii="Times New Roman" w:hAnsi="Times New Roman" w:cs="Times New Roman" w:hint="eastAsia"/>
          <w:szCs w:val="21"/>
        </w:rPr>
        <w:t>式</w:t>
      </w:r>
      <w:ins w:id="14" w:author="Cindy Chen" w:date="2018-07-30T14:37:00Z">
        <w:r w:rsidR="00691FD8">
          <w:rPr>
            <w:rFonts w:ascii="Times New Roman" w:hAnsi="Times New Roman" w:cs="Times New Roman" w:hint="eastAsia"/>
            <w:szCs w:val="21"/>
          </w:rPr>
          <w:t>中</w:t>
        </w:r>
      </w:ins>
      <w:r>
        <w:rPr>
          <w:rFonts w:ascii="Times New Roman" w:hAnsi="Times New Roman" w:cs="Times New Roman" w:hint="eastAsia"/>
          <w:szCs w:val="21"/>
        </w:rPr>
        <w:t>将各个特征</w:t>
      </w:r>
      <w:r>
        <w:rPr>
          <w:rFonts w:ascii="Times New Roman" w:hAnsi="Times New Roman" w:cs="Times New Roman" w:hint="eastAsia"/>
          <w:szCs w:val="21"/>
        </w:rPr>
        <w:t xml:space="preserve"> </w:t>
      </w:r>
      <m:oMath>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i</m:t>
            </m:r>
          </m:sub>
        </m:sSub>
      </m:oMath>
      <w:r>
        <w:rPr>
          <w:rFonts w:ascii="Times New Roman" w:hAnsi="Times New Roman" w:cs="Times New Roman" w:hint="eastAsia"/>
          <w:szCs w:val="21"/>
        </w:rPr>
        <w:t xml:space="preserve"> </w:t>
      </w:r>
      <w:r>
        <w:rPr>
          <w:rFonts w:ascii="Times New Roman" w:hAnsi="Times New Roman" w:cs="Times New Roman" w:hint="eastAsia"/>
          <w:szCs w:val="21"/>
        </w:rPr>
        <w:t>乘上对应的权重系数</w:t>
      </w:r>
      <w:r>
        <w:rPr>
          <w:rFonts w:ascii="Times New Roman" w:hAnsi="Times New Roman" w:cs="Times New Roman" w:hint="eastAsia"/>
          <w:szCs w:val="21"/>
        </w:rPr>
        <w:t xml:space="preserve"> </w:t>
      </w:r>
      <m:oMath>
        <m:sSub>
          <m:sSubPr>
            <m:ctrlPr>
              <w:rPr>
                <w:rFonts w:ascii="Cambria Math" w:hAnsi="Cambria Math" w:cs="Times New Roman"/>
                <w:szCs w:val="21"/>
              </w:rPr>
            </m:ctrlPr>
          </m:sSubPr>
          <m:e>
            <m:r>
              <w:rPr>
                <w:rFonts w:ascii="Cambria Math" w:hAnsi="Cambria Math" w:cs="Times New Roman"/>
                <w:szCs w:val="21"/>
              </w:rPr>
              <m:t>w</m:t>
            </m:r>
          </m:e>
          <m:sub>
            <m:r>
              <w:rPr>
                <w:rFonts w:ascii="Cambria Math" w:hAnsi="Cambria Math" w:cs="Times New Roman"/>
                <w:szCs w:val="21"/>
              </w:rPr>
              <m:t>i</m:t>
            </m:r>
          </m:sub>
        </m:sSub>
      </m:oMath>
      <w:r>
        <w:rPr>
          <w:rFonts w:ascii="Times New Roman" w:hAnsi="Times New Roman" w:cs="Times New Roman" w:hint="eastAsia"/>
          <w:szCs w:val="21"/>
        </w:rPr>
        <w:t xml:space="preserve"> </w:t>
      </w:r>
      <w:r>
        <w:rPr>
          <w:rFonts w:ascii="Times New Roman" w:hAnsi="Times New Roman" w:cs="Times New Roman" w:hint="eastAsia"/>
          <w:szCs w:val="21"/>
        </w:rPr>
        <w:t>后相加再加上</w:t>
      </w:r>
      <w:r>
        <w:rPr>
          <w:rFonts w:ascii="Times New Roman" w:hAnsi="Times New Roman" w:cs="Times New Roman" w:hint="eastAsia"/>
          <w:szCs w:val="21"/>
        </w:rPr>
        <w:t xml:space="preserve"> </w:t>
      </w:r>
      <m:oMath>
        <m:r>
          <w:rPr>
            <w:rFonts w:ascii="Cambria Math" w:hAnsi="Cambria Math" w:cs="Times New Roman"/>
            <w:szCs w:val="21"/>
          </w:rPr>
          <m:t>b</m:t>
        </m:r>
      </m:oMath>
      <w:r>
        <w:rPr>
          <w:rFonts w:ascii="Times New Roman" w:hAnsi="Times New Roman" w:cs="Times New Roman" w:hint="eastAsia"/>
          <w:szCs w:val="21"/>
        </w:rPr>
        <w:t xml:space="preserve"> </w:t>
      </w:r>
      <w:r>
        <w:rPr>
          <w:rFonts w:ascii="Times New Roman" w:hAnsi="Times New Roman" w:cs="Times New Roman" w:hint="eastAsia"/>
          <w:szCs w:val="21"/>
        </w:rPr>
        <w:t>，</w:t>
      </w:r>
      <w:r>
        <w:rPr>
          <w:rFonts w:ascii="Times New Roman" w:hAnsi="Times New Roman" w:cs="Times New Roman" w:hint="eastAsia"/>
          <w:szCs w:val="21"/>
        </w:rPr>
        <w:t xml:space="preserve"> </w:t>
      </w:r>
      <m:oMath>
        <m:r>
          <w:rPr>
            <w:rFonts w:ascii="Cambria Math" w:hAnsi="Cambria Math" w:cs="Times New Roman"/>
            <w:szCs w:val="21"/>
          </w:rPr>
          <m:t>b</m:t>
        </m:r>
      </m:oMath>
      <w:r>
        <w:rPr>
          <w:rFonts w:ascii="Times New Roman" w:hAnsi="Times New Roman" w:cs="Times New Roman" w:hint="eastAsia"/>
          <w:szCs w:val="21"/>
        </w:rPr>
        <w:t xml:space="preserve"> </w:t>
      </w:r>
      <w:r>
        <w:rPr>
          <w:rFonts w:ascii="Times New Roman" w:hAnsi="Times New Roman" w:cs="Times New Roman" w:hint="eastAsia"/>
          <w:szCs w:val="21"/>
        </w:rPr>
        <w:t>称作偏置（</w:t>
      </w:r>
      <w:r>
        <w:rPr>
          <w:rFonts w:ascii="Times New Roman" w:hAnsi="Times New Roman" w:cs="Times New Roman" w:hint="eastAsia"/>
          <w:szCs w:val="21"/>
        </w:rPr>
        <w:t>bias</w:t>
      </w:r>
      <w:r>
        <w:rPr>
          <w:rFonts w:ascii="Times New Roman" w:hAnsi="Times New Roman" w:cs="Times New Roman" w:hint="eastAsia"/>
          <w:szCs w:val="21"/>
        </w:rPr>
        <w:t>）。这称为对</w:t>
      </w:r>
      <w:r>
        <w:rPr>
          <w:rFonts w:ascii="Times New Roman" w:hAnsi="Times New Roman" w:cs="Times New Roman" w:hint="eastAsia"/>
          <w:szCs w:val="21"/>
        </w:rPr>
        <w:t xml:space="preserve"> </w:t>
      </w:r>
      <m:oMath>
        <m:sSub>
          <m:sSubPr>
            <m:ctrlPr>
              <w:rPr>
                <w:rFonts w:ascii="Cambria Math" w:hAnsi="Cambria Math"/>
                <w:szCs w:val="21"/>
              </w:rPr>
            </m:ctrlPr>
          </m:sSubPr>
          <m:e>
            <m:r>
              <m:rPr>
                <m:sty m:val="p"/>
              </m:rP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n</m:t>
            </m:r>
          </m:sub>
        </m:sSub>
      </m:oMath>
      <w:r>
        <w:rPr>
          <w:rFonts w:ascii="Cambria Math" w:hAnsi="Cambria Math" w:hint="eastAsia"/>
          <w:szCs w:val="21"/>
        </w:rPr>
        <w:t xml:space="preserve"> </w:t>
      </w:r>
      <w:r>
        <w:rPr>
          <w:rFonts w:ascii="Times New Roman" w:hAnsi="Times New Roman" w:cs="Times New Roman" w:hint="eastAsia"/>
          <w:szCs w:val="21"/>
        </w:rPr>
        <w:t>的一个仿射变换（</w:t>
      </w:r>
      <w:r>
        <w:rPr>
          <w:rFonts w:ascii="Times New Roman" w:hAnsi="Times New Roman" w:cs="Times New Roman" w:hint="eastAsia"/>
          <w:szCs w:val="21"/>
        </w:rPr>
        <w:t>affine transform</w:t>
      </w:r>
      <w:r>
        <w:rPr>
          <w:rFonts w:ascii="Times New Roman" w:hAnsi="Times New Roman" w:cs="Times New Roman" w:hint="eastAsia"/>
          <w:szCs w:val="21"/>
        </w:rPr>
        <w:t>）。下文用</w:t>
      </w:r>
      <w:r>
        <w:rPr>
          <w:rFonts w:ascii="Times New Roman" w:hAnsi="Times New Roman" w:cs="Times New Roman" w:hint="eastAsia"/>
          <w:szCs w:val="21"/>
        </w:rPr>
        <w:t xml:space="preserve"> </w:t>
      </w:r>
      <m:oMath>
        <m:r>
          <m:rPr>
            <m:sty m:val="p"/>
          </m:rPr>
          <w:rPr>
            <w:rFonts w:ascii="Cambria Math" w:hAnsi="Cambria Math" w:cs="Times New Roman"/>
            <w:szCs w:val="21"/>
          </w:rPr>
          <m:t>Σ</m:t>
        </m:r>
      </m:oMath>
      <w:r>
        <w:rPr>
          <w:rFonts w:ascii="Times New Roman" w:hAnsi="Times New Roman" w:cs="Times New Roman" w:hint="eastAsia"/>
          <w:szCs w:val="21"/>
        </w:rPr>
        <w:t xml:space="preserve"> </w:t>
      </w:r>
      <w:r>
        <w:rPr>
          <w:rFonts w:ascii="Times New Roman" w:hAnsi="Times New Roman" w:cs="Times New Roman" w:hint="eastAsia"/>
          <w:szCs w:val="21"/>
        </w:rPr>
        <w:t>表示这个仿射变换的结果</w:t>
      </w:r>
      <w:r>
        <w:rPr>
          <w:rFonts w:ascii="Times New Roman" w:hAnsi="Times New Roman" w:cs="Times New Roman" w:hint="eastAsia"/>
          <w:szCs w:val="21"/>
        </w:rPr>
        <w:t xml:space="preserve"> </w:t>
      </w:r>
      <m:oMath>
        <m:r>
          <m:rPr>
            <m:sty m:val="p"/>
          </m:rPr>
          <w:rPr>
            <w:rFonts w:ascii="Cambria Math" w:hAnsi="Cambria Math" w:cs="Times New Roman"/>
            <w:szCs w:val="21"/>
          </w:rPr>
          <m:t>Σ=</m:t>
        </m:r>
        <m:r>
          <w:rPr>
            <w:rFonts w:ascii="Cambria Math" w:hAnsi="Cambria Math" w:cs="Times New Roman"/>
            <w:szCs w:val="21"/>
          </w:rPr>
          <m:t>b</m:t>
        </m:r>
        <m:r>
          <m:rPr>
            <m:sty m:val="p"/>
          </m:rPr>
          <w:rPr>
            <w:rFonts w:ascii="Cambria Math" w:hAnsi="Cambria Math" w:cs="Times New Roman"/>
            <w:szCs w:val="21"/>
          </w:rPr>
          <m:t>+</m:t>
        </m:r>
        <m:nary>
          <m:naryPr>
            <m:chr m:val="∑"/>
            <m:limLoc m:val="subSup"/>
            <m:ctrlPr>
              <w:rPr>
                <w:rFonts w:ascii="Cambria Math" w:hAnsi="Cambria Math" w:cs="Times New Roman"/>
                <w:szCs w:val="21"/>
              </w:rPr>
            </m:ctrlPr>
          </m:naryPr>
          <m:sub>
            <m: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e>
        </m:nary>
      </m:oMath>
      <w:r>
        <w:rPr>
          <w:rFonts w:ascii="Times New Roman" w:hAnsi="Times New Roman" w:cs="Times New Roman" w:hint="eastAsia"/>
          <w:szCs w:val="21"/>
        </w:rPr>
        <w:t xml:space="preserve"> </w:t>
      </w:r>
      <w:r>
        <w:rPr>
          <w:rFonts w:ascii="Times New Roman" w:hAnsi="Times New Roman" w:cs="Times New Roman" w:hint="eastAsia"/>
          <w:szCs w:val="21"/>
        </w:rPr>
        <w:t>。仿射变换的几何意义将在下一节介绍。</w:t>
      </w:r>
    </w:p>
    <w:p w14:paraId="18CFD267" w14:textId="77777777" w:rsidR="00AB1B7E" w:rsidRDefault="00AB1B7E">
      <w:pPr>
        <w:jc w:val="left"/>
        <w:rPr>
          <w:rFonts w:ascii="Times New Roman" w:hAnsi="Times New Roman" w:cs="Times New Roman"/>
          <w:szCs w:val="21"/>
        </w:rPr>
      </w:pPr>
    </w:p>
    <w:p w14:paraId="77C7726F" w14:textId="77777777" w:rsidR="00AB1B7E" w:rsidRDefault="005E2D7D">
      <w:pPr>
        <w:jc w:val="left"/>
        <w:rPr>
          <w:rFonts w:ascii="Times New Roman" w:hAnsi="Times New Roman" w:cs="Times New Roman"/>
          <w:szCs w:val="21"/>
        </w:rPr>
      </w:pPr>
      <w:r>
        <w:rPr>
          <w:rFonts w:ascii="Times New Roman" w:hAnsi="Times New Roman" w:cs="Times New Roman" w:hint="eastAsia"/>
          <w:szCs w:val="21"/>
        </w:rPr>
        <w:t>对</w:t>
      </w:r>
      <w:r>
        <w:rPr>
          <w:rFonts w:ascii="Times New Roman" w:hAnsi="Times New Roman" w:cs="Times New Roman" w:hint="eastAsia"/>
          <w:szCs w:val="21"/>
        </w:rPr>
        <w:t xml:space="preserve"> </w:t>
      </w:r>
      <m:oMath>
        <m:r>
          <m:rPr>
            <m:sty m:val="p"/>
          </m:rPr>
          <w:rPr>
            <w:rFonts w:ascii="Cambria Math" w:hAnsi="Cambria Math" w:cs="Times New Roman"/>
            <w:szCs w:val="21"/>
          </w:rPr>
          <m:t>Σ</m:t>
        </m:r>
      </m:oMath>
      <w:r>
        <w:rPr>
          <w:rFonts w:ascii="Times New Roman" w:hAnsi="Times New Roman" w:cs="Times New Roman" w:hint="eastAsia"/>
          <w:szCs w:val="21"/>
        </w:rPr>
        <w:t xml:space="preserve"> </w:t>
      </w:r>
      <w:r>
        <w:rPr>
          <w:rFonts w:ascii="Times New Roman" w:hAnsi="Times New Roman" w:cs="Times New Roman" w:hint="eastAsia"/>
          <w:szCs w:val="21"/>
        </w:rPr>
        <w:t>施加</w:t>
      </w:r>
      <w:r>
        <w:rPr>
          <w:rFonts w:ascii="Times New Roman" w:hAnsi="Times New Roman" w:cs="Times New Roman" w:hint="eastAsia"/>
          <w:szCs w:val="21"/>
        </w:rPr>
        <w:t xml:space="preserve"> logistic </w:t>
      </w:r>
      <w:r>
        <w:rPr>
          <w:rFonts w:ascii="Times New Roman" w:hAnsi="Times New Roman" w:cs="Times New Roman" w:hint="eastAsia"/>
          <w:szCs w:val="21"/>
        </w:rPr>
        <w:t>函数：</w:t>
      </w:r>
    </w:p>
    <w:p w14:paraId="397E154B" w14:textId="77777777" w:rsidR="00AB1B7E" w:rsidRDefault="00AB1B7E">
      <w:pPr>
        <w:jc w:val="left"/>
        <w:rPr>
          <w:rFonts w:ascii="Times New Roman" w:hAnsi="Times New Roman" w:cs="Times New Roman"/>
          <w:szCs w:val="21"/>
        </w:rPr>
      </w:pPr>
    </w:p>
    <w:p w14:paraId="3503B996" w14:textId="77777777" w:rsidR="00AB1B7E" w:rsidRDefault="00AB1B7E">
      <w:pPr>
        <w:jc w:val="left"/>
        <w:rPr>
          <w:rFonts w:ascii="Times New Roman" w:hAnsi="Times New Roman" w:cs="Times New Roman"/>
          <w:szCs w:val="21"/>
        </w:rPr>
      </w:pPr>
    </w:p>
    <w:p w14:paraId="6AF37313" w14:textId="0A9D55D7" w:rsidR="00AB1B7E" w:rsidRDefault="005E2D7D">
      <w:pPr>
        <w:jc w:val="center"/>
        <w:rPr>
          <w:rFonts w:ascii="Times New Roman" w:hAnsi="Times New Roman" w:cs="Times New Roman"/>
          <w:szCs w:val="21"/>
        </w:rPr>
        <w:pPrChange w:id="15" w:author="Cindy Chen" w:date="2018-07-30T14:51:00Z">
          <w:pPr>
            <w:jc w:val="left"/>
          </w:pPr>
        </w:pPrChange>
      </w:pPr>
      <m:oMath>
        <m:r>
          <m:rPr>
            <m:sty m:val="p"/>
          </m:rPr>
          <w:rPr>
            <w:rFonts w:ascii="Cambria Math" w:hAnsi="Cambria Math" w:cs="Times New Roman"/>
            <w:szCs w:val="21"/>
          </w:rPr>
          <m:t>logistic</m:t>
        </m:r>
        <m:d>
          <m:dPr>
            <m:ctrlPr>
              <w:rPr>
                <w:rFonts w:ascii="Cambria Math" w:hAnsi="Cambria Math" w:cs="Times New Roman"/>
                <w:szCs w:val="21"/>
              </w:rPr>
            </m:ctrlPr>
          </m:dPr>
          <m:e>
            <m:r>
              <m:rPr>
                <m:sty m:val="p"/>
              </m:rPr>
              <w:rPr>
                <w:rFonts w:ascii="Cambria Math" w:hAnsi="Cambria Math" w:cs="Times New Roman"/>
                <w:szCs w:val="21"/>
              </w:rPr>
              <m:t>Σ</m:t>
            </m:r>
          </m:e>
        </m:d>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r>
                  <m:rPr>
                    <m:sty m:val="p"/>
                  </m:rPr>
                  <w:rPr>
                    <w:rFonts w:ascii="Cambria Math" w:hAnsi="Cambria Math" w:cs="Times New Roman"/>
                    <w:szCs w:val="21"/>
                  </w:rPr>
                  <m:t>Σ</m:t>
                </m:r>
              </m:sup>
            </m:sSup>
          </m:den>
        </m:f>
        <m:r>
          <w:rPr>
            <w:rFonts w:ascii="Cambria Math" w:hAnsi="Cambria Math" w:cs="Times New Roman"/>
            <w:szCs w:val="21"/>
          </w:rPr>
          <m:t xml:space="preserve">    </m:t>
        </m:r>
        <w:commentRangeStart w:id="16"/>
        <m:r>
          <w:del w:id="17" w:author="Cindy Chen" w:date="2018-07-30T14:42:00Z">
            <m:rPr>
              <m:sty m:val="p"/>
            </m:rPr>
            <w:rPr>
              <w:rFonts w:ascii="Cambria Math" w:hAnsi="Cambria Math" w:cs="Times New Roman"/>
              <w:szCs w:val="21"/>
            </w:rPr>
            <m:t>[1.1.2]</m:t>
          </w:del>
        </m:r>
        <w:commentRangeEnd w:id="16"/>
        <m:r>
          <w:del w:id="18" w:author="Cindy Chen" w:date="2018-07-30T14:42:00Z">
            <m:rPr>
              <m:sty m:val="p"/>
            </m:rPr>
            <w:rPr>
              <w:rStyle w:val="a9"/>
            </w:rPr>
            <w:commentReference w:id="16"/>
          </w:del>
        </m:r>
      </m:oMath>
      <w:ins w:id="19" w:author="Cindy Chen" w:date="2018-07-30T14:39:00Z">
        <w:r w:rsidR="00691FD8">
          <w:rPr>
            <w:rFonts w:ascii="Times New Roman" w:hAnsi="Times New Roman" w:cs="Times New Roman" w:hint="eastAsia"/>
            <w:szCs w:val="21"/>
          </w:rPr>
          <w:t xml:space="preserve">        </w:t>
        </w:r>
        <w:r w:rsidR="00691FD8">
          <w:rPr>
            <w:rFonts w:ascii="Times New Roman" w:hAnsi="Times New Roman" w:cs="Times New Roman" w:hint="eastAsia"/>
            <w:szCs w:val="21"/>
          </w:rPr>
          <w:t>（</w:t>
        </w:r>
        <w:r w:rsidR="00691FD8">
          <w:rPr>
            <w:rFonts w:ascii="Times New Roman" w:hAnsi="Times New Roman" w:cs="Times New Roman" w:hint="eastAsia"/>
            <w:szCs w:val="21"/>
          </w:rPr>
          <w:t>1.2</w:t>
        </w:r>
        <w:r w:rsidR="00691FD8">
          <w:rPr>
            <w:rFonts w:ascii="Times New Roman" w:hAnsi="Times New Roman" w:cs="Times New Roman" w:hint="eastAsia"/>
            <w:szCs w:val="21"/>
          </w:rPr>
          <w:t>）</w:t>
        </w:r>
      </w:ins>
    </w:p>
    <w:p w14:paraId="189299F7" w14:textId="77777777" w:rsidR="00AB1B7E" w:rsidRDefault="00AB1B7E">
      <w:pPr>
        <w:jc w:val="left"/>
        <w:rPr>
          <w:rFonts w:ascii="Times New Roman" w:hAnsi="Times New Roman" w:cs="Times New Roman"/>
          <w:szCs w:val="21"/>
        </w:rPr>
      </w:pPr>
    </w:p>
    <w:p w14:paraId="4B294829" w14:textId="77777777" w:rsidR="00AB1B7E" w:rsidRDefault="00AB1B7E">
      <w:pPr>
        <w:jc w:val="left"/>
        <w:rPr>
          <w:rFonts w:ascii="Times New Roman" w:hAnsi="Times New Roman" w:cs="Times New Roman"/>
          <w:szCs w:val="21"/>
        </w:rPr>
      </w:pPr>
    </w:p>
    <w:p w14:paraId="09C225EA" w14:textId="77777777" w:rsidR="00AB1B7E" w:rsidRDefault="005E2D7D">
      <w:pPr>
        <w:jc w:val="left"/>
        <w:rPr>
          <w:rFonts w:ascii="Times New Roman" w:hAnsi="Times New Roman" w:cs="Times New Roman"/>
          <w:szCs w:val="21"/>
        </w:rPr>
      </w:pPr>
      <w:r>
        <w:rPr>
          <w:rFonts w:ascii="Times New Roman" w:hAnsi="Times New Roman" w:cs="Times New Roman" w:hint="eastAsia"/>
          <w:szCs w:val="21"/>
        </w:rPr>
        <w:t xml:space="preserve">logistic </w:t>
      </w:r>
      <w:r>
        <w:rPr>
          <w:rFonts w:ascii="Times New Roman" w:hAnsi="Times New Roman" w:cs="Times New Roman" w:hint="eastAsia"/>
          <w:szCs w:val="21"/>
        </w:rPr>
        <w:t>函数的图像是一条</w:t>
      </w:r>
      <w:r>
        <w:rPr>
          <w:rFonts w:ascii="Times New Roman" w:hAnsi="Times New Roman" w:cs="Times New Roman" w:hint="eastAsia"/>
          <w:szCs w:val="21"/>
        </w:rPr>
        <w:t xml:space="preserve"> </w:t>
      </w:r>
      <m:oMath>
        <m:r>
          <w:rPr>
            <w:rFonts w:ascii="Cambria Math" w:hAnsi="Cambria Math" w:cs="Times New Roman"/>
            <w:szCs w:val="21"/>
          </w:rPr>
          <m:t>S</m:t>
        </m:r>
      </m:oMath>
      <w:r>
        <w:rPr>
          <w:rFonts w:ascii="Times New Roman" w:hAnsi="Times New Roman" w:cs="Times New Roman" w:hint="eastAsia"/>
          <w:szCs w:val="21"/>
        </w:rPr>
        <w:t xml:space="preserve"> </w:t>
      </w:r>
      <w:r>
        <w:rPr>
          <w:rFonts w:ascii="Times New Roman" w:hAnsi="Times New Roman" w:cs="Times New Roman" w:hint="eastAsia"/>
          <w:szCs w:val="21"/>
        </w:rPr>
        <w:t>型曲线（</w:t>
      </w:r>
      <w:r>
        <w:rPr>
          <w:rFonts w:ascii="Times New Roman" w:hAnsi="Times New Roman" w:cs="Times New Roman" w:hint="eastAsia"/>
          <w:szCs w:val="21"/>
        </w:rPr>
        <w:t>sigmoid curve</w:t>
      </w:r>
      <w:r>
        <w:rPr>
          <w:rFonts w:ascii="Times New Roman" w:hAnsi="Times New Roman" w:cs="Times New Roman" w:hint="eastAsia"/>
          <w:szCs w:val="21"/>
        </w:rPr>
        <w:t>）。当</w:t>
      </w:r>
      <w:r>
        <w:rPr>
          <w:rFonts w:ascii="Times New Roman" w:hAnsi="Times New Roman" w:cs="Times New Roman" w:hint="eastAsia"/>
          <w:szCs w:val="21"/>
        </w:rPr>
        <w:t xml:space="preserve"> </w:t>
      </w:r>
      <m:oMath>
        <m:r>
          <m:rPr>
            <m:sty m:val="p"/>
          </m:rPr>
          <w:rPr>
            <w:rFonts w:ascii="Cambria Math" w:hAnsi="Cambria Math" w:cs="Times New Roman"/>
            <w:szCs w:val="21"/>
          </w:rPr>
          <m:t>Σ</m:t>
        </m:r>
      </m:oMath>
      <w:r>
        <w:rPr>
          <w:rFonts w:ascii="Times New Roman" w:hAnsi="Times New Roman" w:cs="Times New Roman" w:hint="eastAsia"/>
          <w:szCs w:val="21"/>
        </w:rPr>
        <w:t xml:space="preserve"> </w:t>
      </w:r>
      <w:r>
        <w:rPr>
          <w:rFonts w:ascii="Times New Roman" w:hAnsi="Times New Roman" w:cs="Times New Roman" w:hint="eastAsia"/>
          <w:szCs w:val="21"/>
        </w:rPr>
        <w:t>趋向于负无穷时函数值趋向于</w:t>
      </w:r>
      <w:r>
        <w:rPr>
          <w:rFonts w:ascii="Times New Roman" w:hAnsi="Times New Roman" w:cs="Times New Roman" w:hint="eastAsia"/>
          <w:szCs w:val="21"/>
        </w:rPr>
        <w:t xml:space="preserve"> 0 </w:t>
      </w:r>
      <w:r>
        <w:rPr>
          <w:rFonts w:ascii="Times New Roman" w:hAnsi="Times New Roman" w:cs="Times New Roman" w:hint="eastAsia"/>
          <w:szCs w:val="21"/>
        </w:rPr>
        <w:t>；当</w:t>
      </w:r>
      <w:r>
        <w:rPr>
          <w:rFonts w:ascii="Times New Roman" w:hAnsi="Times New Roman" w:cs="Times New Roman" w:hint="eastAsia"/>
          <w:szCs w:val="21"/>
        </w:rPr>
        <w:t xml:space="preserve"> </w:t>
      </w:r>
      <m:oMath>
        <m:r>
          <m:rPr>
            <m:sty m:val="p"/>
          </m:rPr>
          <w:rPr>
            <w:rFonts w:ascii="Cambria Math" w:hAnsi="Cambria Math" w:cs="Times New Roman"/>
            <w:szCs w:val="21"/>
          </w:rPr>
          <m:t>Σ</m:t>
        </m:r>
      </m:oMath>
      <w:r>
        <w:rPr>
          <w:rFonts w:ascii="Times New Roman" w:hAnsi="Times New Roman" w:cs="Times New Roman" w:hint="eastAsia"/>
          <w:szCs w:val="21"/>
        </w:rPr>
        <w:t xml:space="preserve"> </w:t>
      </w:r>
      <w:r>
        <w:rPr>
          <w:rFonts w:ascii="Times New Roman" w:hAnsi="Times New Roman" w:cs="Times New Roman" w:hint="eastAsia"/>
          <w:szCs w:val="21"/>
        </w:rPr>
        <w:t>趋向于正无穷时函数值趋向于</w:t>
      </w:r>
      <w:r>
        <w:rPr>
          <w:rFonts w:ascii="Times New Roman" w:hAnsi="Times New Roman" w:cs="Times New Roman" w:hint="eastAsia"/>
          <w:szCs w:val="21"/>
        </w:rPr>
        <w:t xml:space="preserve"> 1 </w:t>
      </w:r>
      <w:r>
        <w:rPr>
          <w:rFonts w:ascii="Times New Roman" w:hAnsi="Times New Roman" w:cs="Times New Roman" w:hint="eastAsia"/>
          <w:szCs w:val="21"/>
        </w:rPr>
        <w:t>。</w:t>
      </w:r>
      <w:r>
        <w:rPr>
          <w:rFonts w:ascii="Times New Roman" w:hAnsi="Times New Roman" w:cs="Times New Roman" w:hint="eastAsia"/>
          <w:szCs w:val="21"/>
        </w:rPr>
        <w:t xml:space="preserve">logistic </w:t>
      </w:r>
      <w:r>
        <w:rPr>
          <w:rFonts w:ascii="Times New Roman" w:hAnsi="Times New Roman" w:cs="Times New Roman" w:hint="eastAsia"/>
          <w:szCs w:val="21"/>
        </w:rPr>
        <w:t>函数值在</w:t>
      </w:r>
      <w:r>
        <w:rPr>
          <w:rFonts w:ascii="Times New Roman" w:hAnsi="Times New Roman" w:cs="Times New Roman" w:hint="eastAsia"/>
          <w:szCs w:val="21"/>
        </w:rPr>
        <w:t xml:space="preserve"> (0,1) </w:t>
      </w:r>
      <w:r>
        <w:rPr>
          <w:rFonts w:ascii="Times New Roman" w:hAnsi="Times New Roman" w:cs="Times New Roman" w:hint="eastAsia"/>
          <w:szCs w:val="21"/>
        </w:rPr>
        <w:t>区间内。当</w:t>
      </w:r>
      <w:r>
        <w:rPr>
          <w:rFonts w:ascii="Times New Roman" w:hAnsi="Times New Roman" w:cs="Times New Roman" w:hint="eastAsia"/>
          <w:szCs w:val="21"/>
        </w:rPr>
        <w:t xml:space="preserve"> </w:t>
      </w:r>
      <m:oMath>
        <m:r>
          <m:rPr>
            <m:sty m:val="p"/>
          </m:rPr>
          <w:rPr>
            <w:rFonts w:ascii="Cambria Math" w:hAnsi="Cambria Math" w:cs="Times New Roman"/>
            <w:szCs w:val="21"/>
          </w:rPr>
          <m:t>Σ=0</m:t>
        </m:r>
      </m:oMath>
      <w:r>
        <w:rPr>
          <w:rFonts w:ascii="Times New Roman" w:hAnsi="Times New Roman" w:cs="Times New Roman" w:hint="eastAsia"/>
          <w:szCs w:val="21"/>
        </w:rPr>
        <w:t xml:space="preserve"> </w:t>
      </w:r>
      <w:r>
        <w:rPr>
          <w:rFonts w:ascii="Times New Roman" w:hAnsi="Times New Roman" w:cs="Times New Roman" w:hint="eastAsia"/>
          <w:szCs w:val="21"/>
        </w:rPr>
        <w:t>时函数值是</w:t>
      </w:r>
      <w:r>
        <w:rPr>
          <w:rFonts w:ascii="Times New Roman" w:hAnsi="Times New Roman" w:cs="Times New Roman" w:hint="eastAsia"/>
          <w:szCs w:val="21"/>
        </w:rPr>
        <w:t xml:space="preserve"> 0.5 </w:t>
      </w:r>
      <w:r>
        <w:rPr>
          <w:rFonts w:ascii="Times New Roman" w:hAnsi="Times New Roman" w:cs="Times New Roman" w:hint="eastAsia"/>
          <w:szCs w:val="21"/>
        </w:rPr>
        <w:t>。</w:t>
      </w:r>
    </w:p>
    <w:p w14:paraId="78352D63" w14:textId="77777777" w:rsidR="00AB1B7E" w:rsidRDefault="00AB1B7E">
      <w:pPr>
        <w:jc w:val="left"/>
        <w:rPr>
          <w:rFonts w:ascii="Times New Roman" w:hAnsi="Times New Roman" w:cs="Times New Roman"/>
          <w:szCs w:val="21"/>
        </w:rPr>
      </w:pPr>
    </w:p>
    <w:p w14:paraId="2B1B35B0" w14:textId="77777777" w:rsidR="00AB1B7E" w:rsidRDefault="00AB1B7E">
      <w:pPr>
        <w:jc w:val="left"/>
        <w:rPr>
          <w:rFonts w:ascii="Times New Roman" w:hAnsi="Times New Roman" w:cs="Times New Roman"/>
          <w:szCs w:val="21"/>
        </w:rPr>
      </w:pPr>
    </w:p>
    <w:p w14:paraId="4DE76B31" w14:textId="77777777" w:rsidR="00AB1B7E" w:rsidRDefault="005E2D7D">
      <w:pPr>
        <w:jc w:val="center"/>
        <w:rPr>
          <w:rFonts w:ascii="Times New Roman" w:hAnsi="Times New Roman" w:cs="Times New Roman"/>
          <w:szCs w:val="21"/>
        </w:rPr>
      </w:pPr>
      <w:commentRangeStart w:id="20"/>
      <w:r>
        <w:rPr>
          <w:rFonts w:ascii="Times New Roman" w:hAnsi="Times New Roman" w:cs="Times New Roman"/>
          <w:noProof/>
          <w:szCs w:val="21"/>
        </w:rPr>
        <w:lastRenderedPageBreak/>
        <w:drawing>
          <wp:inline distT="0" distB="0" distL="0" distR="0" wp14:anchorId="4BEE7273" wp14:editId="15A978CD">
            <wp:extent cx="3810000" cy="21431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commentRangeEnd w:id="20"/>
      <w:r w:rsidR="00691FD8">
        <w:rPr>
          <w:rStyle w:val="a9"/>
        </w:rPr>
        <w:commentReference w:id="20"/>
      </w:r>
    </w:p>
    <w:p w14:paraId="420810DD" w14:textId="77623169" w:rsidR="00AB1B7E" w:rsidRPr="00691FD8" w:rsidRDefault="005E2D7D">
      <w:pPr>
        <w:jc w:val="center"/>
        <w:rPr>
          <w:rFonts w:ascii="Times New Roman" w:hAnsi="Times New Roman" w:cs="Times New Roman"/>
          <w:szCs w:val="21"/>
          <w:rPrChange w:id="21" w:author="Cindy Chen" w:date="2018-07-30T14:38:00Z">
            <w:rPr>
              <w:rFonts w:ascii="Times New Roman" w:hAnsi="Times New Roman" w:cs="Times New Roman"/>
              <w:i/>
              <w:szCs w:val="21"/>
            </w:rPr>
          </w:rPrChange>
        </w:rPr>
      </w:pPr>
      <w:commentRangeStart w:id="22"/>
      <w:r w:rsidRPr="00691FD8">
        <w:rPr>
          <w:rFonts w:ascii="Times New Roman" w:hAnsi="Times New Roman" w:cs="Times New Roman" w:hint="eastAsia"/>
          <w:szCs w:val="21"/>
          <w:rPrChange w:id="23" w:author="Cindy Chen" w:date="2018-07-30T14:38:00Z">
            <w:rPr>
              <w:rFonts w:ascii="Times New Roman" w:hAnsi="Times New Roman" w:cs="Times New Roman" w:hint="eastAsia"/>
              <w:i/>
              <w:szCs w:val="21"/>
            </w:rPr>
          </w:rPrChange>
        </w:rPr>
        <w:t>图</w:t>
      </w:r>
      <w:del w:id="24" w:author="Cindy Chen" w:date="2018-07-30T14:38:00Z">
        <w:r w:rsidRPr="00691FD8" w:rsidDel="00691FD8">
          <w:rPr>
            <w:rFonts w:ascii="Times New Roman" w:hAnsi="Times New Roman" w:cs="Times New Roman"/>
            <w:szCs w:val="21"/>
            <w:rPrChange w:id="25" w:author="Cindy Chen" w:date="2018-07-30T14:38:00Z">
              <w:rPr>
                <w:rFonts w:ascii="Times New Roman" w:hAnsi="Times New Roman" w:cs="Times New Roman"/>
                <w:i/>
                <w:szCs w:val="21"/>
              </w:rPr>
            </w:rPrChange>
          </w:rPr>
          <w:delText xml:space="preserve"> 1.1.1</w:delText>
        </w:r>
      </w:del>
      <w:ins w:id="26" w:author="Cindy Chen" w:date="2018-07-30T14:38:00Z">
        <w:r w:rsidR="00691FD8">
          <w:rPr>
            <w:rFonts w:ascii="Times New Roman" w:hAnsi="Times New Roman" w:cs="Times New Roman" w:hint="eastAsia"/>
            <w:szCs w:val="21"/>
          </w:rPr>
          <w:t xml:space="preserve">1-1 </w:t>
        </w:r>
      </w:ins>
      <w:r w:rsidRPr="00691FD8">
        <w:rPr>
          <w:rFonts w:ascii="Times New Roman" w:hAnsi="Times New Roman" w:cs="Times New Roman"/>
          <w:szCs w:val="21"/>
          <w:rPrChange w:id="27" w:author="Cindy Chen" w:date="2018-07-30T14:38:00Z">
            <w:rPr>
              <w:rFonts w:ascii="Times New Roman" w:hAnsi="Times New Roman" w:cs="Times New Roman"/>
              <w:i/>
              <w:szCs w:val="21"/>
            </w:rPr>
          </w:rPrChange>
        </w:rPr>
        <w:t xml:space="preserve"> logistic </w:t>
      </w:r>
      <w:r w:rsidRPr="00691FD8">
        <w:rPr>
          <w:rFonts w:ascii="Times New Roman" w:hAnsi="Times New Roman" w:cs="Times New Roman" w:hint="eastAsia"/>
          <w:szCs w:val="21"/>
          <w:rPrChange w:id="28" w:author="Cindy Chen" w:date="2018-07-30T14:38:00Z">
            <w:rPr>
              <w:rFonts w:ascii="Times New Roman" w:hAnsi="Times New Roman" w:cs="Times New Roman" w:hint="eastAsia"/>
              <w:i/>
              <w:szCs w:val="21"/>
            </w:rPr>
          </w:rPrChange>
        </w:rPr>
        <w:t>函数的图形</w:t>
      </w:r>
      <w:commentRangeEnd w:id="22"/>
      <w:r w:rsidR="00691FD8">
        <w:rPr>
          <w:rStyle w:val="a9"/>
        </w:rPr>
        <w:commentReference w:id="22"/>
      </w:r>
    </w:p>
    <w:p w14:paraId="4A7BD4DD" w14:textId="77777777" w:rsidR="00AB1B7E" w:rsidRDefault="00AB1B7E">
      <w:pPr>
        <w:jc w:val="left"/>
        <w:rPr>
          <w:rFonts w:ascii="Times New Roman" w:hAnsi="Times New Roman" w:cs="Times New Roman"/>
          <w:szCs w:val="21"/>
        </w:rPr>
      </w:pPr>
    </w:p>
    <w:p w14:paraId="0BA1EF51" w14:textId="77777777" w:rsidR="00AB1B7E" w:rsidRDefault="00AB1B7E">
      <w:pPr>
        <w:jc w:val="left"/>
        <w:rPr>
          <w:rFonts w:ascii="Times New Roman" w:hAnsi="Times New Roman" w:cs="Times New Roman"/>
          <w:szCs w:val="21"/>
        </w:rPr>
      </w:pPr>
    </w:p>
    <w:p w14:paraId="5E669F69" w14:textId="77777777" w:rsidR="00AB1B7E" w:rsidRDefault="005E2D7D">
      <w:pPr>
        <w:jc w:val="left"/>
        <w:rPr>
          <w:rFonts w:ascii="Times New Roman" w:hAnsi="Times New Roman" w:cs="Times New Roman"/>
          <w:szCs w:val="21"/>
        </w:rPr>
      </w:pPr>
      <w:r>
        <w:rPr>
          <w:rFonts w:ascii="Times New Roman" w:hAnsi="Times New Roman" w:cs="Times New Roman" w:hint="eastAsia"/>
          <w:szCs w:val="21"/>
        </w:rPr>
        <w:t>在二分类问题中，用</w:t>
      </w:r>
      <w:r>
        <w:rPr>
          <w:rFonts w:ascii="Times New Roman" w:hAnsi="Times New Roman" w:cs="Times New Roman" w:hint="eastAsia"/>
          <w:szCs w:val="21"/>
        </w:rPr>
        <w:t xml:space="preserve"> n </w:t>
      </w:r>
      <w:r>
        <w:rPr>
          <w:rFonts w:ascii="Times New Roman" w:hAnsi="Times New Roman" w:cs="Times New Roman" w:hint="eastAsia"/>
          <w:szCs w:val="21"/>
        </w:rPr>
        <w:t>个数值型特征表示一个样本，例如用体重、身高、年龄表示一个人，而且这些样本属于两个互斥的类别——</w:t>
      </w:r>
      <w:r>
        <w:rPr>
          <w:rFonts w:ascii="Times New Roman" w:hAnsi="Times New Roman" w:cs="Times New Roman" w:hint="eastAsia"/>
          <w:szCs w:val="21"/>
        </w:rPr>
        <w:t xml:space="preserve">A </w:t>
      </w:r>
      <w:r>
        <w:rPr>
          <w:rFonts w:ascii="Times New Roman" w:hAnsi="Times New Roman" w:cs="Times New Roman" w:hint="eastAsia"/>
          <w:szCs w:val="21"/>
        </w:rPr>
        <w:t>类或</w:t>
      </w:r>
      <w:r>
        <w:rPr>
          <w:rFonts w:ascii="Times New Roman" w:hAnsi="Times New Roman" w:cs="Times New Roman" w:hint="eastAsia"/>
          <w:szCs w:val="21"/>
        </w:rPr>
        <w:t xml:space="preserve"> B </w:t>
      </w:r>
      <w:r>
        <w:rPr>
          <w:rFonts w:ascii="Times New Roman" w:hAnsi="Times New Roman" w:cs="Times New Roman" w:hint="eastAsia"/>
          <w:szCs w:val="21"/>
        </w:rPr>
        <w:t>类。如果要求模型告诉我们某一个样本属于哪一类，则逻辑回归的输出可作为样本属于</w:t>
      </w:r>
      <w:r>
        <w:rPr>
          <w:rFonts w:ascii="Times New Roman" w:hAnsi="Times New Roman" w:cs="Times New Roman" w:hint="eastAsia"/>
          <w:szCs w:val="21"/>
        </w:rPr>
        <w:t xml:space="preserve"> A </w:t>
      </w:r>
      <w:r>
        <w:rPr>
          <w:rFonts w:ascii="Times New Roman" w:hAnsi="Times New Roman" w:cs="Times New Roman" w:hint="eastAsia"/>
          <w:szCs w:val="21"/>
        </w:rPr>
        <w:t>类的概率：</w:t>
      </w:r>
    </w:p>
    <w:p w14:paraId="21FE66B3" w14:textId="77777777" w:rsidR="00AB1B7E" w:rsidRDefault="00AB1B7E">
      <w:pPr>
        <w:jc w:val="left"/>
        <w:rPr>
          <w:rFonts w:ascii="Times New Roman" w:hAnsi="Times New Roman" w:cs="Times New Roman"/>
          <w:szCs w:val="21"/>
        </w:rPr>
      </w:pPr>
    </w:p>
    <w:p w14:paraId="37B6958E" w14:textId="77777777" w:rsidR="00AB1B7E" w:rsidRDefault="00AB1B7E">
      <w:pPr>
        <w:jc w:val="left"/>
        <w:rPr>
          <w:rFonts w:ascii="Times New Roman" w:hAnsi="Times New Roman" w:cs="Times New Roman"/>
          <w:szCs w:val="21"/>
        </w:rPr>
      </w:pPr>
    </w:p>
    <w:p w14:paraId="729428B9" w14:textId="50F2D07A" w:rsidR="00AB1B7E" w:rsidRDefault="001E3B38">
      <w:pPr>
        <w:jc w:val="center"/>
        <w:rPr>
          <w:rFonts w:ascii="Times New Roman" w:hAnsi="Times New Roman" w:cs="Times New Roman"/>
          <w:szCs w:val="21"/>
        </w:rPr>
        <w:pPrChange w:id="29" w:author="Cindy Chen" w:date="2018-07-30T14:50:00Z">
          <w:pPr>
            <w:jc w:val="left"/>
          </w:pPr>
        </w:pPrChange>
      </w:pPr>
      <m:oMath>
        <m:sSub>
          <m:sSubPr>
            <m:ctrlPr>
              <w:rPr>
                <w:rFonts w:ascii="Cambria Math" w:hAnsi="Cambria Math" w:cs="Times New Roman"/>
                <w:szCs w:val="21"/>
              </w:rPr>
            </m:ctrlPr>
          </m:sSubPr>
          <m:e>
            <m:r>
              <w:rPr>
                <w:rFonts w:ascii="Cambria Math" w:hAnsi="Cambria Math" w:cs="Times New Roman"/>
                <w:szCs w:val="21"/>
              </w:rPr>
              <m:t>p</m:t>
            </m:r>
          </m:e>
          <m:sub>
            <m:r>
              <w:rPr>
                <w:rFonts w:ascii="Cambria Math" w:hAnsi="Cambria Math" w:cs="Times New Roman"/>
                <w:szCs w:val="21"/>
              </w:rPr>
              <m:t>A</m:t>
            </m:r>
          </m:sub>
        </m:sSub>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r>
                  <m:rPr>
                    <m:sty m:val="p"/>
                  </m:rPr>
                  <w:rPr>
                    <w:rFonts w:ascii="Cambria Math" w:hAnsi="Cambria Math" w:cs="Times New Roman"/>
                    <w:szCs w:val="21"/>
                  </w:rPr>
                  <m:t>Σ</m:t>
                </m:r>
              </m:sup>
            </m:sSup>
          </m:den>
        </m:f>
        <m:r>
          <w:rPr>
            <w:rFonts w:ascii="Cambria Math" w:hAnsi="Cambria Math" w:cs="Times New Roman"/>
            <w:szCs w:val="21"/>
          </w:rPr>
          <m:t xml:space="preserve">   </m:t>
        </m:r>
        <m:r>
          <w:del w:id="30" w:author="Cindy Chen" w:date="2018-07-30T14:42:00Z">
            <m:rPr>
              <m:sty m:val="p"/>
            </m:rPr>
            <w:rPr>
              <w:rFonts w:ascii="Cambria Math" w:hAnsi="Cambria Math" w:cs="Times New Roman"/>
              <w:szCs w:val="21"/>
            </w:rPr>
            <m:t>[1.1.3]</m:t>
          </w:del>
        </m:r>
      </m:oMath>
      <w:ins w:id="31" w:author="Cindy Chen" w:date="2018-07-30T14:39:00Z">
        <w:r w:rsidR="00691FD8">
          <w:rPr>
            <w:rFonts w:ascii="Times New Roman" w:hAnsi="Times New Roman" w:cs="Times New Roman" w:hint="eastAsia"/>
            <w:szCs w:val="21"/>
          </w:rPr>
          <w:t xml:space="preserve">   </w:t>
        </w:r>
        <w:r w:rsidR="00691FD8">
          <w:rPr>
            <w:rFonts w:ascii="Times New Roman" w:hAnsi="Times New Roman" w:cs="Times New Roman" w:hint="eastAsia"/>
            <w:szCs w:val="21"/>
          </w:rPr>
          <w:t>（</w:t>
        </w:r>
      </w:ins>
      <w:ins w:id="32" w:author="Cindy Chen" w:date="2018-07-30T14:40:00Z">
        <w:r w:rsidR="00691FD8">
          <w:rPr>
            <w:rFonts w:ascii="Times New Roman" w:hAnsi="Times New Roman" w:cs="Times New Roman" w:hint="eastAsia"/>
            <w:szCs w:val="21"/>
          </w:rPr>
          <w:t>1.3</w:t>
        </w:r>
      </w:ins>
      <w:ins w:id="33" w:author="Cindy Chen" w:date="2018-07-30T14:39:00Z">
        <w:r w:rsidR="00691FD8">
          <w:rPr>
            <w:rFonts w:ascii="Times New Roman" w:hAnsi="Times New Roman" w:cs="Times New Roman" w:hint="eastAsia"/>
            <w:szCs w:val="21"/>
          </w:rPr>
          <w:t>）</w:t>
        </w:r>
      </w:ins>
    </w:p>
    <w:p w14:paraId="38EB2DA1" w14:textId="77777777" w:rsidR="00AB1B7E" w:rsidRDefault="00AB1B7E">
      <w:pPr>
        <w:jc w:val="left"/>
        <w:rPr>
          <w:rFonts w:ascii="Times New Roman" w:hAnsi="Times New Roman" w:cs="Times New Roman"/>
          <w:szCs w:val="21"/>
        </w:rPr>
      </w:pPr>
    </w:p>
    <w:p w14:paraId="31424D09" w14:textId="77777777" w:rsidR="00AB1B7E" w:rsidRDefault="00AB1B7E">
      <w:pPr>
        <w:jc w:val="left"/>
        <w:rPr>
          <w:rFonts w:ascii="Times New Roman" w:hAnsi="Times New Roman" w:cs="Times New Roman"/>
          <w:szCs w:val="21"/>
        </w:rPr>
      </w:pPr>
    </w:p>
    <w:p w14:paraId="57921A0D" w14:textId="77777777" w:rsidR="00AB1B7E" w:rsidRDefault="005E2D7D">
      <w:pPr>
        <w:jc w:val="left"/>
        <w:rPr>
          <w:rFonts w:ascii="Times New Roman" w:hAnsi="Times New Roman" w:cs="Times New Roman"/>
          <w:szCs w:val="21"/>
        </w:rPr>
      </w:pPr>
      <w:r>
        <w:rPr>
          <w:rFonts w:ascii="Times New Roman" w:hAnsi="Times New Roman" w:cs="Times New Roman" w:hint="eastAsia"/>
          <w:szCs w:val="21"/>
        </w:rPr>
        <w:t>因为样本必属于</w:t>
      </w:r>
      <w:r>
        <w:rPr>
          <w:rFonts w:ascii="Times New Roman" w:hAnsi="Times New Roman" w:cs="Times New Roman" w:hint="eastAsia"/>
          <w:szCs w:val="21"/>
        </w:rPr>
        <w:t xml:space="preserve"> A </w:t>
      </w:r>
      <w:r>
        <w:rPr>
          <w:rFonts w:ascii="Times New Roman" w:hAnsi="Times New Roman" w:cs="Times New Roman" w:hint="eastAsia"/>
          <w:szCs w:val="21"/>
        </w:rPr>
        <w:t>类或者</w:t>
      </w:r>
      <w:r>
        <w:rPr>
          <w:rFonts w:ascii="Times New Roman" w:hAnsi="Times New Roman" w:cs="Times New Roman" w:hint="eastAsia"/>
          <w:szCs w:val="21"/>
        </w:rPr>
        <w:t xml:space="preserve"> B </w:t>
      </w:r>
      <w:r>
        <w:rPr>
          <w:rFonts w:ascii="Times New Roman" w:hAnsi="Times New Roman" w:cs="Times New Roman" w:hint="eastAsia"/>
          <w:szCs w:val="21"/>
        </w:rPr>
        <w:t>类，且不能既属于</w:t>
      </w:r>
      <w:r>
        <w:rPr>
          <w:rFonts w:ascii="Times New Roman" w:hAnsi="Times New Roman" w:cs="Times New Roman" w:hint="eastAsia"/>
          <w:szCs w:val="21"/>
        </w:rPr>
        <w:t xml:space="preserve"> A </w:t>
      </w:r>
      <w:r>
        <w:rPr>
          <w:rFonts w:ascii="Times New Roman" w:hAnsi="Times New Roman" w:cs="Times New Roman" w:hint="eastAsia"/>
          <w:szCs w:val="21"/>
        </w:rPr>
        <w:t>类又属于</w:t>
      </w:r>
      <w:r>
        <w:rPr>
          <w:rFonts w:ascii="Times New Roman" w:hAnsi="Times New Roman" w:cs="Times New Roman" w:hint="eastAsia"/>
          <w:szCs w:val="21"/>
        </w:rPr>
        <w:t xml:space="preserve"> B </w:t>
      </w:r>
      <w:r>
        <w:rPr>
          <w:rFonts w:ascii="Times New Roman" w:hAnsi="Times New Roman" w:cs="Times New Roman" w:hint="eastAsia"/>
          <w:szCs w:val="21"/>
        </w:rPr>
        <w:t>类，所以属于</w:t>
      </w:r>
      <w:r>
        <w:rPr>
          <w:rFonts w:ascii="Times New Roman" w:hAnsi="Times New Roman" w:cs="Times New Roman" w:hint="eastAsia"/>
          <w:szCs w:val="21"/>
        </w:rPr>
        <w:t xml:space="preserve"> A </w:t>
      </w:r>
      <w:r>
        <w:rPr>
          <w:rFonts w:ascii="Times New Roman" w:hAnsi="Times New Roman" w:cs="Times New Roman" w:hint="eastAsia"/>
          <w:szCs w:val="21"/>
        </w:rPr>
        <w:t>类的概率与属于</w:t>
      </w:r>
      <w:r>
        <w:rPr>
          <w:rFonts w:ascii="Times New Roman" w:hAnsi="Times New Roman" w:cs="Times New Roman" w:hint="eastAsia"/>
          <w:szCs w:val="21"/>
        </w:rPr>
        <w:t xml:space="preserve"> B </w:t>
      </w:r>
      <w:r>
        <w:rPr>
          <w:rFonts w:ascii="Times New Roman" w:hAnsi="Times New Roman" w:cs="Times New Roman" w:hint="eastAsia"/>
          <w:szCs w:val="21"/>
        </w:rPr>
        <w:t>类的概率之和为</w:t>
      </w:r>
      <w:r>
        <w:rPr>
          <w:rFonts w:ascii="Times New Roman" w:hAnsi="Times New Roman" w:cs="Times New Roman" w:hint="eastAsia"/>
          <w:szCs w:val="21"/>
        </w:rPr>
        <w:t xml:space="preserve"> 1 </w:t>
      </w:r>
      <w:r>
        <w:rPr>
          <w:rFonts w:ascii="Times New Roman" w:hAnsi="Times New Roman" w:cs="Times New Roman" w:hint="eastAsia"/>
          <w:szCs w:val="21"/>
        </w:rPr>
        <w:t>。于是样本属于</w:t>
      </w:r>
      <w:r>
        <w:rPr>
          <w:rFonts w:ascii="Times New Roman" w:hAnsi="Times New Roman" w:cs="Times New Roman" w:hint="eastAsia"/>
          <w:szCs w:val="21"/>
        </w:rPr>
        <w:t xml:space="preserve"> B </w:t>
      </w:r>
      <w:r>
        <w:rPr>
          <w:rFonts w:ascii="Times New Roman" w:hAnsi="Times New Roman" w:cs="Times New Roman" w:hint="eastAsia"/>
          <w:szCs w:val="21"/>
        </w:rPr>
        <w:t>类的概率就是：</w:t>
      </w:r>
    </w:p>
    <w:p w14:paraId="1AFE3F04" w14:textId="77777777" w:rsidR="00AB1B7E" w:rsidRDefault="00AB1B7E">
      <w:pPr>
        <w:jc w:val="left"/>
        <w:rPr>
          <w:rFonts w:ascii="Times New Roman" w:hAnsi="Times New Roman" w:cs="Times New Roman"/>
          <w:szCs w:val="21"/>
        </w:rPr>
      </w:pPr>
    </w:p>
    <w:p w14:paraId="26C42B36" w14:textId="77777777" w:rsidR="00AB1B7E" w:rsidRDefault="00AB1B7E">
      <w:pPr>
        <w:jc w:val="left"/>
        <w:rPr>
          <w:rFonts w:ascii="Times New Roman" w:hAnsi="Times New Roman" w:cs="Times New Roman"/>
          <w:szCs w:val="21"/>
        </w:rPr>
      </w:pPr>
    </w:p>
    <w:p w14:paraId="4EBA7748" w14:textId="0E34BB14" w:rsidR="00AB1B7E" w:rsidRDefault="001E3B38">
      <w:pPr>
        <w:jc w:val="center"/>
        <w:rPr>
          <w:rFonts w:ascii="Times New Roman" w:hAnsi="Times New Roman" w:cs="Times New Roman"/>
          <w:szCs w:val="21"/>
        </w:rPr>
        <w:pPrChange w:id="34" w:author="Cindy Chen" w:date="2018-07-30T14:51:00Z">
          <w:pPr>
            <w:jc w:val="left"/>
          </w:pPr>
        </w:pPrChange>
      </w:pPr>
      <m:oMath>
        <m:sSub>
          <m:sSubPr>
            <m:ctrlPr>
              <w:rPr>
                <w:rFonts w:ascii="Cambria Math" w:hAnsi="Cambria Math" w:cs="Times New Roman"/>
                <w:szCs w:val="21"/>
              </w:rPr>
            </m:ctrlPr>
          </m:sSubPr>
          <m:e>
            <m:r>
              <w:rPr>
                <w:rFonts w:ascii="Cambria Math" w:hAnsi="Cambria Math" w:cs="Times New Roman"/>
                <w:szCs w:val="21"/>
              </w:rPr>
              <m:t>p</m:t>
            </m:r>
          </m:e>
          <m:sub>
            <m:r>
              <w:rPr>
                <w:rFonts w:ascii="Cambria Math" w:hAnsi="Cambria Math" w:cs="Times New Roman"/>
                <w:szCs w:val="21"/>
              </w:rPr>
              <m:t>B</m:t>
            </m:r>
          </m:sub>
        </m:sSub>
        <m:r>
          <w:rPr>
            <w:rFonts w:ascii="Cambria Math" w:hAnsi="Cambria Math" w:cs="Times New Roman"/>
            <w:szCs w:val="21"/>
          </w:rPr>
          <m:t>=1-</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A</m:t>
            </m:r>
          </m:sub>
        </m:sSub>
        <m:r>
          <w:rPr>
            <w:rFonts w:ascii="Cambria Math" w:hAnsi="Cambria Math" w:cs="Times New Roman"/>
            <w:szCs w:val="21"/>
          </w:rPr>
          <m:t>=1-</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r>
                  <m:rPr>
                    <m:sty m:val="p"/>
                  </m:rPr>
                  <w:rPr>
                    <w:rFonts w:ascii="Cambria Math" w:hAnsi="Cambria Math" w:cs="Times New Roman"/>
                    <w:szCs w:val="21"/>
                  </w:rPr>
                  <m:t>Σ</m:t>
                </m:r>
              </m:sup>
            </m:sSup>
          </m:den>
        </m:f>
        <m:r>
          <w:rPr>
            <w:rFonts w:ascii="Cambria Math" w:hAnsi="Cambria Math" w:cs="Times New Roman"/>
            <w:szCs w:val="21"/>
          </w:rPr>
          <m:t>=</m:t>
        </m:r>
        <m:f>
          <m:fPr>
            <m:ctrlPr>
              <w:rPr>
                <w:rFonts w:ascii="Cambria Math" w:hAnsi="Cambria Math" w:cs="Times New Roman"/>
                <w:i/>
                <w:szCs w:val="21"/>
              </w:rPr>
            </m:ctrlPr>
          </m:fPr>
          <m:num>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r>
                  <m:rPr>
                    <m:sty m:val="p"/>
                  </m:rPr>
                  <w:rPr>
                    <w:rFonts w:ascii="Cambria Math" w:hAnsi="Cambria Math" w:cs="Times New Roman"/>
                    <w:szCs w:val="21"/>
                  </w:rPr>
                  <m:t>Σ</m:t>
                </m:r>
              </m:sup>
            </m:sSup>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r>
                  <m:rPr>
                    <m:sty m:val="p"/>
                  </m:rPr>
                  <w:rPr>
                    <w:rFonts w:ascii="Cambria Math" w:hAnsi="Cambria Math" w:cs="Times New Roman"/>
                    <w:szCs w:val="21"/>
                  </w:rPr>
                  <m:t>Σ</m:t>
                </m:r>
              </m:sup>
            </m:sSup>
          </m:den>
        </m:f>
        <m:r>
          <m:rPr>
            <m:sty m:val="p"/>
          </m:rPr>
          <w:rPr>
            <w:rFonts w:ascii="Cambria Math" w:hAnsi="Cambria Math" w:cs="Times New Roman"/>
            <w:szCs w:val="21"/>
          </w:rPr>
          <m:t xml:space="preserve">    </m:t>
        </m:r>
        <m:r>
          <w:del w:id="35" w:author="Cindy Chen" w:date="2018-07-30T14:42:00Z">
            <m:rPr>
              <m:sty m:val="p"/>
            </m:rPr>
            <w:rPr>
              <w:rFonts w:ascii="Cambria Math" w:hAnsi="Cambria Math" w:cs="Times New Roman"/>
              <w:szCs w:val="21"/>
            </w:rPr>
            <m:t>[1.1.4]</m:t>
          </w:del>
        </m:r>
      </m:oMath>
      <w:ins w:id="36" w:author="Cindy Chen" w:date="2018-07-30T14:40:00Z">
        <w:r w:rsidR="00691FD8">
          <w:rPr>
            <w:rFonts w:ascii="Times New Roman" w:hAnsi="Times New Roman" w:cs="Times New Roman" w:hint="eastAsia"/>
            <w:szCs w:val="21"/>
          </w:rPr>
          <w:t xml:space="preserve">  </w:t>
        </w:r>
        <w:r w:rsidR="00691FD8">
          <w:rPr>
            <w:rFonts w:ascii="Times New Roman" w:hAnsi="Times New Roman" w:cs="Times New Roman" w:hint="eastAsia"/>
            <w:szCs w:val="21"/>
          </w:rPr>
          <w:t>（</w:t>
        </w:r>
        <w:r w:rsidR="00691FD8">
          <w:rPr>
            <w:rFonts w:ascii="Times New Roman" w:hAnsi="Times New Roman" w:cs="Times New Roman" w:hint="eastAsia"/>
            <w:szCs w:val="21"/>
          </w:rPr>
          <w:t>1.4</w:t>
        </w:r>
        <w:r w:rsidR="00691FD8">
          <w:rPr>
            <w:rFonts w:ascii="Times New Roman" w:hAnsi="Times New Roman" w:cs="Times New Roman" w:hint="eastAsia"/>
            <w:szCs w:val="21"/>
          </w:rPr>
          <w:t>）</w:t>
        </w:r>
      </w:ins>
    </w:p>
    <w:p w14:paraId="627ED5A1" w14:textId="77777777" w:rsidR="00AB1B7E" w:rsidRDefault="00AB1B7E">
      <w:pPr>
        <w:jc w:val="left"/>
        <w:rPr>
          <w:rFonts w:ascii="Times New Roman" w:hAnsi="Times New Roman" w:cs="Times New Roman"/>
          <w:szCs w:val="21"/>
        </w:rPr>
      </w:pPr>
    </w:p>
    <w:p w14:paraId="36D65E7A" w14:textId="77777777" w:rsidR="00AB1B7E" w:rsidRDefault="00AB1B7E">
      <w:pPr>
        <w:jc w:val="left"/>
        <w:rPr>
          <w:rFonts w:ascii="Times New Roman" w:hAnsi="Times New Roman" w:cs="Times New Roman"/>
          <w:szCs w:val="21"/>
        </w:rPr>
      </w:pPr>
    </w:p>
    <w:p w14:paraId="58F331C1" w14:textId="77777777" w:rsidR="00AB1B7E" w:rsidRDefault="005E2D7D">
      <w:pPr>
        <w:jc w:val="left"/>
        <w:rPr>
          <w:rFonts w:ascii="Times New Roman" w:hAnsi="Times New Roman" w:cs="Times New Roman"/>
          <w:szCs w:val="21"/>
        </w:rPr>
      </w:pPr>
      <w:r>
        <w:rPr>
          <w:rFonts w:ascii="Times New Roman" w:hAnsi="Times New Roman" w:cs="Times New Roman" w:hint="eastAsia"/>
          <w:szCs w:val="21"/>
        </w:rPr>
        <w:t xml:space="preserve">A </w:t>
      </w:r>
      <w:r>
        <w:rPr>
          <w:rFonts w:ascii="Times New Roman" w:hAnsi="Times New Roman" w:cs="Times New Roman" w:hint="eastAsia"/>
          <w:szCs w:val="21"/>
        </w:rPr>
        <w:t>类与</w:t>
      </w:r>
      <w:r>
        <w:rPr>
          <w:rFonts w:ascii="Times New Roman" w:hAnsi="Times New Roman" w:cs="Times New Roman" w:hint="eastAsia"/>
          <w:szCs w:val="21"/>
        </w:rPr>
        <w:t xml:space="preserve"> B </w:t>
      </w:r>
      <w:r>
        <w:rPr>
          <w:rFonts w:ascii="Times New Roman" w:hAnsi="Times New Roman" w:cs="Times New Roman" w:hint="eastAsia"/>
          <w:szCs w:val="21"/>
        </w:rPr>
        <w:t>类概率之比的对数（以</w:t>
      </w:r>
      <w:r>
        <w:rPr>
          <w:rFonts w:ascii="Times New Roman" w:hAnsi="Times New Roman" w:cs="Times New Roman" w:hint="eastAsia"/>
          <w:szCs w:val="21"/>
        </w:rPr>
        <w:t xml:space="preserve"> e </w:t>
      </w:r>
      <w:r>
        <w:rPr>
          <w:rFonts w:ascii="Times New Roman" w:hAnsi="Times New Roman" w:cs="Times New Roman" w:hint="eastAsia"/>
          <w:szCs w:val="21"/>
        </w:rPr>
        <w:t>为底）是：</w:t>
      </w:r>
    </w:p>
    <w:p w14:paraId="04C8A53D" w14:textId="77777777" w:rsidR="00AB1B7E" w:rsidRDefault="00AB1B7E">
      <w:pPr>
        <w:jc w:val="left"/>
        <w:rPr>
          <w:rFonts w:ascii="Times New Roman" w:hAnsi="Times New Roman" w:cs="Times New Roman"/>
          <w:szCs w:val="21"/>
        </w:rPr>
      </w:pPr>
    </w:p>
    <w:p w14:paraId="2077CCC2" w14:textId="77777777" w:rsidR="00AB1B7E" w:rsidRDefault="00AB1B7E">
      <w:pPr>
        <w:jc w:val="left"/>
        <w:rPr>
          <w:rFonts w:ascii="Times New Roman" w:hAnsi="Times New Roman" w:cs="Times New Roman"/>
          <w:szCs w:val="21"/>
        </w:rPr>
      </w:pPr>
    </w:p>
    <w:p w14:paraId="2EF6FFC6" w14:textId="17F9B12E" w:rsidR="00AB1B7E" w:rsidRDefault="005E2D7D">
      <w:pPr>
        <w:jc w:val="center"/>
        <w:rPr>
          <w:rFonts w:ascii="Times New Roman" w:hAnsi="Times New Roman" w:cs="Times New Roman"/>
          <w:szCs w:val="21"/>
        </w:rPr>
        <w:pPrChange w:id="37" w:author="Cindy Chen" w:date="2018-07-30T14:51:00Z">
          <w:pPr>
            <w:jc w:val="left"/>
          </w:pPr>
        </w:pPrChange>
      </w:pPr>
      <m:oMath>
        <m:r>
          <w:rPr>
            <w:rFonts w:ascii="Cambria Math" w:hAnsi="Cambria Math" w:cs="Times New Roman"/>
            <w:szCs w:val="21"/>
          </w:rPr>
          <m:t>log</m:t>
        </m:r>
        <m:f>
          <m:fPr>
            <m:ctrlPr>
              <w:rPr>
                <w:rFonts w:ascii="Cambria Math" w:hAnsi="Cambria Math" w:cs="Times New Roman"/>
                <w:i/>
                <w:szCs w:val="21"/>
              </w:rPr>
            </m:ctrlPr>
          </m:fPr>
          <m:num>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A</m:t>
                </m:r>
              </m:sub>
            </m:sSub>
          </m:num>
          <m:den>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den>
        </m:f>
        <m:r>
          <w:rPr>
            <w:rFonts w:ascii="Cambria Math" w:hAnsi="Cambria Math" w:cs="Times New Roman"/>
            <w:szCs w:val="21"/>
          </w:rPr>
          <m:t>=log</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r>
                  <m:rPr>
                    <m:sty m:val="p"/>
                  </m:rPr>
                  <w:rPr>
                    <w:rFonts w:ascii="Cambria Math" w:hAnsi="Cambria Math" w:cs="Times New Roman"/>
                    <w:szCs w:val="21"/>
                  </w:rPr>
                  <m:t>Σ</m:t>
                </m:r>
              </m:sup>
            </m:sSup>
          </m:den>
        </m:f>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r>
                  <m:rPr>
                    <m:sty m:val="p"/>
                  </m:rPr>
                  <w:rPr>
                    <w:rFonts w:ascii="Cambria Math" w:hAnsi="Cambria Math" w:cs="Times New Roman"/>
                    <w:szCs w:val="21"/>
                  </w:rPr>
                  <m:t>Σ</m:t>
                </m:r>
              </m:sup>
            </m:sSup>
          </m:num>
          <m:den>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r>
                  <m:rPr>
                    <m:sty m:val="p"/>
                  </m:rPr>
                  <w:rPr>
                    <w:rFonts w:ascii="Cambria Math" w:hAnsi="Cambria Math" w:cs="Times New Roman"/>
                    <w:szCs w:val="21"/>
                  </w:rPr>
                  <m:t>Σ</m:t>
                </m:r>
              </m:sup>
            </m:sSup>
          </m:den>
        </m:f>
        <m:r>
          <w:rPr>
            <w:rFonts w:ascii="Cambria Math" w:hAnsi="Cambria Math" w:cs="Times New Roman"/>
            <w:szCs w:val="21"/>
          </w:rPr>
          <m:t>=log</m:t>
        </m:r>
        <m:d>
          <m:dPr>
            <m:ctrlPr>
              <w:rPr>
                <w:rFonts w:ascii="Cambria Math" w:hAnsi="Cambria Math" w:cs="Times New Roman"/>
                <w:i/>
                <w:szCs w:val="21"/>
              </w:rPr>
            </m:ctrlPr>
          </m:dPr>
          <m:e>
            <m:sSup>
              <m:sSupPr>
                <m:ctrlPr>
                  <w:rPr>
                    <w:rFonts w:ascii="Cambria Math" w:hAnsi="Cambria Math" w:cs="Times New Roman"/>
                    <w:i/>
                    <w:szCs w:val="21"/>
                  </w:rPr>
                </m:ctrlPr>
              </m:sSupPr>
              <m:e>
                <m:r>
                  <w:rPr>
                    <w:rFonts w:ascii="Cambria Math" w:hAnsi="Cambria Math" w:cs="Times New Roman"/>
                    <w:szCs w:val="21"/>
                  </w:rPr>
                  <m:t>e</m:t>
                </m:r>
              </m:e>
              <m:sup>
                <m:r>
                  <m:rPr>
                    <m:sty m:val="p"/>
                  </m:rPr>
                  <w:rPr>
                    <w:rFonts w:ascii="Cambria Math" w:hAnsi="Cambria Math" w:cs="Times New Roman"/>
                    <w:szCs w:val="21"/>
                  </w:rPr>
                  <m:t>Σ</m:t>
                </m:r>
              </m:sup>
            </m:sSup>
          </m:e>
        </m:d>
        <m:r>
          <w:rPr>
            <w:rFonts w:ascii="Cambria Math" w:hAnsi="Cambria Math" w:cs="Times New Roman"/>
            <w:szCs w:val="21"/>
          </w:rPr>
          <m:t>=</m:t>
        </m:r>
        <m:r>
          <m:rPr>
            <m:sty m:val="p"/>
          </m:rPr>
          <w:rPr>
            <w:rFonts w:ascii="Cambria Math" w:hAnsi="Cambria Math" w:cs="Times New Roman"/>
            <w:szCs w:val="21"/>
          </w:rPr>
          <m:t xml:space="preserve">Σ  </m:t>
        </m:r>
        <m:r>
          <w:del w:id="38" w:author="Cindy Chen" w:date="2018-07-30T14:42:00Z">
            <m:rPr>
              <m:sty m:val="p"/>
            </m:rPr>
            <w:rPr>
              <w:rFonts w:ascii="Cambria Math" w:hAnsi="Cambria Math" w:cs="Times New Roman"/>
              <w:szCs w:val="21"/>
            </w:rPr>
            <m:t xml:space="preserve"> [1.1.5]</m:t>
          </w:del>
        </m:r>
      </m:oMath>
      <w:ins w:id="39" w:author="Cindy Chen" w:date="2018-07-30T14:40:00Z">
        <w:r w:rsidR="00691FD8">
          <w:rPr>
            <w:rFonts w:ascii="Times New Roman" w:hAnsi="Times New Roman" w:cs="Times New Roman" w:hint="eastAsia"/>
            <w:szCs w:val="21"/>
          </w:rPr>
          <w:t xml:space="preserve"> </w:t>
        </w:r>
        <w:r w:rsidR="00691FD8">
          <w:rPr>
            <w:rFonts w:ascii="Times New Roman" w:hAnsi="Times New Roman" w:cs="Times New Roman" w:hint="eastAsia"/>
            <w:szCs w:val="21"/>
          </w:rPr>
          <w:t>（</w:t>
        </w:r>
        <w:r w:rsidR="00691FD8">
          <w:rPr>
            <w:rFonts w:ascii="Times New Roman" w:hAnsi="Times New Roman" w:cs="Times New Roman" w:hint="eastAsia"/>
            <w:szCs w:val="21"/>
          </w:rPr>
          <w:t>1.5</w:t>
        </w:r>
        <w:r w:rsidR="00691FD8">
          <w:rPr>
            <w:rFonts w:ascii="Times New Roman" w:hAnsi="Times New Roman" w:cs="Times New Roman" w:hint="eastAsia"/>
            <w:szCs w:val="21"/>
          </w:rPr>
          <w:t>）</w:t>
        </w:r>
      </w:ins>
    </w:p>
    <w:p w14:paraId="54BF2BD7" w14:textId="77777777" w:rsidR="00AB1B7E" w:rsidRDefault="00AB1B7E">
      <w:pPr>
        <w:jc w:val="left"/>
        <w:rPr>
          <w:rFonts w:ascii="Times New Roman" w:hAnsi="Times New Roman" w:cs="Times New Roman"/>
          <w:szCs w:val="21"/>
        </w:rPr>
      </w:pPr>
    </w:p>
    <w:p w14:paraId="4501B9F0" w14:textId="77777777" w:rsidR="00AB1B7E" w:rsidRDefault="00AB1B7E">
      <w:pPr>
        <w:jc w:val="left"/>
        <w:rPr>
          <w:rFonts w:ascii="Times New Roman" w:hAnsi="Times New Roman" w:cs="Times New Roman"/>
          <w:szCs w:val="21"/>
        </w:rPr>
      </w:pPr>
    </w:p>
    <w:p w14:paraId="6E46F610" w14:textId="46FDFB4D" w:rsidR="00AB1B7E" w:rsidRDefault="005E2D7D">
      <w:pPr>
        <w:jc w:val="left"/>
        <w:rPr>
          <w:rFonts w:ascii="Times New Roman" w:hAnsi="Times New Roman" w:cs="Times New Roman"/>
          <w:szCs w:val="21"/>
        </w:rPr>
      </w:pPr>
      <w:r>
        <w:rPr>
          <w:rFonts w:ascii="Times New Roman" w:hAnsi="Times New Roman" w:cs="Times New Roman" w:hint="eastAsia"/>
          <w:szCs w:val="21"/>
        </w:rPr>
        <w:t>根据模型给出的概率判定样本类别的决定权在人。如果规定当</w:t>
      </w:r>
      <w:r>
        <w:rPr>
          <w:rFonts w:ascii="Times New Roman" w:hAnsi="Times New Roman" w:cs="Times New Roman" w:hint="eastAsia"/>
          <w:szCs w:val="21"/>
        </w:rPr>
        <w:t xml:space="preserve"> A</w:t>
      </w:r>
      <w:r>
        <w:rPr>
          <w:rFonts w:ascii="Times New Roman" w:hAnsi="Times New Roman" w:cs="Times New Roman" w:hint="eastAsia"/>
          <w:szCs w:val="21"/>
        </w:rPr>
        <w:t>类的概率大于</w:t>
      </w:r>
      <w:r>
        <w:rPr>
          <w:rFonts w:ascii="Times New Roman" w:hAnsi="Times New Roman" w:cs="Times New Roman" w:hint="eastAsia"/>
          <w:szCs w:val="21"/>
        </w:rPr>
        <w:t xml:space="preserve"> 0.5 </w:t>
      </w:r>
      <w:r>
        <w:rPr>
          <w:rFonts w:ascii="Times New Roman" w:hAnsi="Times New Roman" w:cs="Times New Roman" w:hint="eastAsia"/>
          <w:szCs w:val="21"/>
        </w:rPr>
        <w:t>，即</w:t>
      </w:r>
      <w:r>
        <w:rPr>
          <w:rFonts w:ascii="Times New Roman" w:hAnsi="Times New Roman" w:cs="Times New Roman" w:hint="eastAsia"/>
          <w:szCs w:val="21"/>
        </w:rPr>
        <w:t xml:space="preserve"> A </w:t>
      </w:r>
      <w:r>
        <w:rPr>
          <w:rFonts w:ascii="Times New Roman" w:hAnsi="Times New Roman" w:cs="Times New Roman" w:hint="eastAsia"/>
          <w:szCs w:val="21"/>
        </w:rPr>
        <w:t>类概率大于</w:t>
      </w:r>
      <w:r>
        <w:rPr>
          <w:rFonts w:ascii="Times New Roman" w:hAnsi="Times New Roman" w:cs="Times New Roman" w:hint="eastAsia"/>
          <w:szCs w:val="21"/>
        </w:rPr>
        <w:t xml:space="preserve"> B </w:t>
      </w:r>
      <w:r>
        <w:rPr>
          <w:rFonts w:ascii="Times New Roman" w:hAnsi="Times New Roman" w:cs="Times New Roman" w:hint="eastAsia"/>
          <w:szCs w:val="21"/>
        </w:rPr>
        <w:t>类概率时判定为</w:t>
      </w:r>
      <w:r>
        <w:rPr>
          <w:rFonts w:ascii="Times New Roman" w:hAnsi="Times New Roman" w:cs="Times New Roman" w:hint="eastAsia"/>
          <w:szCs w:val="21"/>
        </w:rPr>
        <w:t xml:space="preserve"> A </w:t>
      </w:r>
      <w:r>
        <w:rPr>
          <w:rFonts w:ascii="Times New Roman" w:hAnsi="Times New Roman" w:cs="Times New Roman" w:hint="eastAsia"/>
          <w:szCs w:val="21"/>
        </w:rPr>
        <w:t>类，那么根据</w:t>
      </w:r>
      <w:ins w:id="40" w:author="Cindy Chen" w:date="2018-07-30T14:40:00Z">
        <w:r w:rsidR="00691FD8">
          <w:rPr>
            <w:rFonts w:ascii="Times New Roman" w:hAnsi="Times New Roman" w:cs="Times New Roman" w:hint="eastAsia"/>
            <w:szCs w:val="21"/>
          </w:rPr>
          <w:t>公式</w:t>
        </w:r>
      </w:ins>
      <w:r>
        <w:rPr>
          <w:rFonts w:ascii="Times New Roman" w:hAnsi="Times New Roman" w:cs="Times New Roman" w:hint="eastAsia"/>
          <w:szCs w:val="21"/>
        </w:rPr>
        <w:t xml:space="preserve"> </w:t>
      </w:r>
      <w:ins w:id="41" w:author="Cindy Chen" w:date="2018-07-30T14:40:00Z">
        <w:r w:rsidR="00691FD8">
          <w:rPr>
            <w:rFonts w:ascii="Times New Roman" w:hAnsi="Times New Roman" w:cs="Times New Roman" w:hint="eastAsia"/>
            <w:szCs w:val="21"/>
          </w:rPr>
          <w:t>（</w:t>
        </w:r>
        <w:r w:rsidR="00691FD8">
          <w:rPr>
            <w:rFonts w:ascii="Times New Roman" w:hAnsi="Times New Roman" w:cs="Times New Roman" w:hint="eastAsia"/>
            <w:szCs w:val="21"/>
          </w:rPr>
          <w:t>1.5</w:t>
        </w:r>
        <w:r w:rsidR="00691FD8">
          <w:rPr>
            <w:rFonts w:ascii="Times New Roman" w:hAnsi="Times New Roman" w:cs="Times New Roman" w:hint="eastAsia"/>
            <w:szCs w:val="21"/>
          </w:rPr>
          <w:t>）</w:t>
        </w:r>
      </w:ins>
      <w:del w:id="42" w:author="Cindy Chen" w:date="2018-07-30T14:40:00Z">
        <w:r w:rsidDel="00691FD8">
          <w:rPr>
            <w:rFonts w:ascii="Times New Roman" w:hAnsi="Times New Roman" w:cs="Times New Roman" w:hint="eastAsia"/>
            <w:szCs w:val="21"/>
          </w:rPr>
          <w:delText>[1.1.5]</w:delText>
        </w:r>
      </w:del>
      <w:r>
        <w:rPr>
          <w:rFonts w:ascii="Times New Roman" w:hAnsi="Times New Roman" w:cs="Times New Roman" w:hint="eastAsia"/>
          <w:szCs w:val="21"/>
        </w:rPr>
        <w:t xml:space="preserve"> </w:t>
      </w:r>
      <w:r>
        <w:rPr>
          <w:rFonts w:ascii="Times New Roman" w:hAnsi="Times New Roman" w:cs="Times New Roman" w:hint="eastAsia"/>
          <w:szCs w:val="21"/>
        </w:rPr>
        <w:t>有：</w:t>
      </w:r>
    </w:p>
    <w:p w14:paraId="335AC7C3" w14:textId="77777777" w:rsidR="00AB1B7E" w:rsidRDefault="00AB1B7E">
      <w:pPr>
        <w:jc w:val="left"/>
        <w:rPr>
          <w:rFonts w:ascii="Times New Roman" w:hAnsi="Times New Roman" w:cs="Times New Roman"/>
          <w:szCs w:val="21"/>
        </w:rPr>
      </w:pPr>
    </w:p>
    <w:p w14:paraId="3CAE58BC" w14:textId="77777777" w:rsidR="00AB1B7E" w:rsidRDefault="00AB1B7E">
      <w:pPr>
        <w:jc w:val="left"/>
        <w:rPr>
          <w:rFonts w:ascii="Times New Roman" w:hAnsi="Times New Roman" w:cs="Times New Roman"/>
          <w:szCs w:val="21"/>
        </w:rPr>
      </w:pPr>
    </w:p>
    <w:p w14:paraId="078EF66C" w14:textId="14A90688" w:rsidR="00AB1B7E" w:rsidRDefault="005E2D7D">
      <w:pPr>
        <w:jc w:val="center"/>
        <w:rPr>
          <w:rFonts w:ascii="Times New Roman" w:hAnsi="Times New Roman" w:cs="Times New Roman"/>
          <w:szCs w:val="21"/>
        </w:rPr>
        <w:pPrChange w:id="43" w:author="Cindy Chen" w:date="2018-07-30T14:51:00Z">
          <w:pPr>
            <w:jc w:val="left"/>
          </w:pPr>
        </w:pPrChange>
      </w:pPr>
      <m:oMath>
        <m:r>
          <m:rPr>
            <m:sty m:val="p"/>
          </m:rPr>
          <w:rPr>
            <w:rFonts w:ascii="Cambria Math" w:hAnsi="Cambria Math" w:cs="Times New Roman"/>
            <w:szCs w:val="21"/>
          </w:rPr>
          <m:t>Σ=</m:t>
        </m:r>
        <m:r>
          <w:rPr>
            <w:rFonts w:ascii="Cambria Math" w:hAnsi="Cambria Math" w:cs="Times New Roman"/>
            <w:szCs w:val="21"/>
          </w:rPr>
          <m:t>log</m:t>
        </m:r>
        <m:f>
          <m:fPr>
            <m:ctrlPr>
              <w:rPr>
                <w:rFonts w:ascii="Cambria Math" w:hAnsi="Cambria Math" w:cs="Times New Roman"/>
                <w:szCs w:val="21"/>
              </w:rPr>
            </m:ctrlPr>
          </m:fPr>
          <m:num>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A</m:t>
                </m:r>
              </m:sub>
            </m:sSub>
          </m:num>
          <m:den>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den>
        </m:f>
        <m:r>
          <w:rPr>
            <w:rFonts w:ascii="Cambria Math" w:hAnsi="Cambria Math" w:cs="Times New Roman"/>
            <w:szCs w:val="21"/>
          </w:rPr>
          <m:t>&gt;</m:t>
        </m:r>
        <m:sSup>
          <m:sSupPr>
            <m:ctrlPr>
              <w:rPr>
                <w:rFonts w:ascii="Cambria Math" w:hAnsi="Cambria Math" w:cs="Times New Roman"/>
                <w:i/>
                <w:szCs w:val="21"/>
              </w:rPr>
            </m:ctrlPr>
          </m:sSupPr>
          <m:e>
            <m:r>
              <w:rPr>
                <w:rFonts w:ascii="Cambria Math" w:hAnsi="Cambria Math" w:cs="Times New Roman"/>
                <w:szCs w:val="21"/>
              </w:rPr>
              <m:t>log</m:t>
            </m:r>
          </m:e>
          <m:sup>
            <m:r>
              <w:rPr>
                <w:rFonts w:ascii="Cambria Math" w:hAnsi="Cambria Math" w:cs="Times New Roman"/>
                <w:szCs w:val="21"/>
              </w:rPr>
              <m:t>1</m:t>
            </m:r>
          </m:sup>
        </m:sSup>
        <m:r>
          <w:rPr>
            <w:rFonts w:ascii="Cambria Math" w:hAnsi="Cambria Math" w:cs="Times New Roman"/>
            <w:szCs w:val="21"/>
          </w:rPr>
          <m:t xml:space="preserve">=0   </m:t>
        </m:r>
        <m:r>
          <w:del w:id="44" w:author="Cindy Chen" w:date="2018-07-30T14:42:00Z">
            <w:rPr>
              <w:rFonts w:ascii="Cambria Math" w:hAnsi="Cambria Math" w:cs="Times New Roman"/>
              <w:szCs w:val="21"/>
            </w:rPr>
            <m:t xml:space="preserve"> </m:t>
          </w:del>
        </m:r>
        <m:r>
          <w:del w:id="45" w:author="Cindy Chen" w:date="2018-07-30T14:42:00Z">
            <m:rPr>
              <m:sty m:val="p"/>
            </m:rPr>
            <w:rPr>
              <w:rFonts w:ascii="Cambria Math" w:hAnsi="Cambria Math" w:cs="Times New Roman"/>
              <w:szCs w:val="21"/>
            </w:rPr>
            <m:t>[1.1.6]</m:t>
          </w:del>
        </m:r>
      </m:oMath>
      <w:ins w:id="46" w:author="Cindy Chen" w:date="2018-07-30T14:42:00Z">
        <w:r w:rsidR="00691FD8">
          <w:rPr>
            <w:rFonts w:ascii="Times New Roman" w:hAnsi="Times New Roman" w:cs="Times New Roman" w:hint="eastAsia"/>
            <w:szCs w:val="21"/>
          </w:rPr>
          <w:t xml:space="preserve">   </w:t>
        </w:r>
        <w:r w:rsidR="00691FD8">
          <w:rPr>
            <w:rFonts w:ascii="Times New Roman" w:hAnsi="Times New Roman" w:cs="Times New Roman" w:hint="eastAsia"/>
            <w:szCs w:val="21"/>
          </w:rPr>
          <w:t>（</w:t>
        </w:r>
        <w:r w:rsidR="00691FD8">
          <w:rPr>
            <w:rFonts w:ascii="Times New Roman" w:hAnsi="Times New Roman" w:cs="Times New Roman" w:hint="eastAsia"/>
            <w:szCs w:val="21"/>
          </w:rPr>
          <w:t>1.6</w:t>
        </w:r>
        <w:r w:rsidR="00691FD8">
          <w:rPr>
            <w:rFonts w:ascii="Times New Roman" w:hAnsi="Times New Roman" w:cs="Times New Roman" w:hint="eastAsia"/>
            <w:szCs w:val="21"/>
          </w:rPr>
          <w:t>）</w:t>
        </w:r>
      </w:ins>
    </w:p>
    <w:p w14:paraId="129043B6" w14:textId="77777777" w:rsidR="00AB1B7E" w:rsidRDefault="00AB1B7E">
      <w:pPr>
        <w:jc w:val="left"/>
        <w:rPr>
          <w:rFonts w:ascii="Times New Roman" w:hAnsi="Times New Roman" w:cs="Times New Roman"/>
          <w:szCs w:val="21"/>
        </w:rPr>
      </w:pPr>
    </w:p>
    <w:p w14:paraId="4382529E" w14:textId="77777777" w:rsidR="00AB1B7E" w:rsidRDefault="00AB1B7E">
      <w:pPr>
        <w:jc w:val="left"/>
        <w:rPr>
          <w:rFonts w:ascii="Times New Roman" w:hAnsi="Times New Roman" w:cs="Times New Roman"/>
          <w:szCs w:val="21"/>
        </w:rPr>
      </w:pPr>
    </w:p>
    <w:p w14:paraId="79A84565" w14:textId="3A4FD6BE" w:rsidR="00AB1B7E" w:rsidRDefault="005E2D7D">
      <w:pPr>
        <w:jc w:val="left"/>
        <w:rPr>
          <w:rFonts w:ascii="Times New Roman" w:hAnsi="Times New Roman" w:cs="Times New Roman"/>
          <w:szCs w:val="21"/>
        </w:rPr>
      </w:pPr>
      <w:r>
        <w:rPr>
          <w:rFonts w:ascii="Times New Roman" w:hAnsi="Times New Roman" w:cs="Times New Roman" w:hint="eastAsia"/>
          <w:szCs w:val="21"/>
        </w:rPr>
        <w:t>以</w:t>
      </w:r>
      <w:r>
        <w:rPr>
          <w:rFonts w:ascii="Times New Roman" w:hAnsi="Times New Roman" w:cs="Times New Roman" w:hint="eastAsia"/>
          <w:szCs w:val="21"/>
        </w:rPr>
        <w:t xml:space="preserve"> 0.5 </w:t>
      </w:r>
      <w:r>
        <w:rPr>
          <w:rFonts w:ascii="Times New Roman" w:hAnsi="Times New Roman" w:cs="Times New Roman" w:hint="eastAsia"/>
          <w:szCs w:val="21"/>
        </w:rPr>
        <w:t>为概率阈值时，类别的判定取决于</w:t>
      </w:r>
      <w:r>
        <w:rPr>
          <w:rFonts w:ascii="Times New Roman" w:hAnsi="Times New Roman" w:cs="Times New Roman" w:hint="eastAsia"/>
          <w:szCs w:val="21"/>
        </w:rPr>
        <w:t xml:space="preserve"> </w:t>
      </w:r>
      <m:oMath>
        <m:r>
          <m:rPr>
            <m:sty m:val="p"/>
          </m:rPr>
          <w:rPr>
            <w:rFonts w:ascii="Cambria Math" w:hAnsi="Cambria Math" w:cs="Times New Roman"/>
            <w:szCs w:val="21"/>
          </w:rPr>
          <m:t>Σ</m:t>
        </m:r>
      </m:oMath>
      <w:r>
        <w:rPr>
          <w:rFonts w:ascii="Times New Roman" w:hAnsi="Times New Roman" w:cs="Times New Roman" w:hint="eastAsia"/>
          <w:szCs w:val="21"/>
        </w:rPr>
        <w:t xml:space="preserve"> </w:t>
      </w:r>
      <w:r>
        <w:rPr>
          <w:rFonts w:ascii="Times New Roman" w:hAnsi="Times New Roman" w:cs="Times New Roman" w:hint="eastAsia"/>
          <w:szCs w:val="21"/>
        </w:rPr>
        <w:t>是否大于</w:t>
      </w:r>
      <w:r>
        <w:rPr>
          <w:rFonts w:ascii="Times New Roman" w:hAnsi="Times New Roman" w:cs="Times New Roman" w:hint="eastAsia"/>
          <w:szCs w:val="21"/>
        </w:rPr>
        <w:t xml:space="preserve"> 0 </w:t>
      </w:r>
      <w:r>
        <w:rPr>
          <w:rFonts w:ascii="Times New Roman" w:hAnsi="Times New Roman" w:cs="Times New Roman" w:hint="eastAsia"/>
          <w:szCs w:val="21"/>
        </w:rPr>
        <w:t>。</w:t>
      </w:r>
      <w:r>
        <w:rPr>
          <w:rFonts w:ascii="Times New Roman" w:hAnsi="Times New Roman" w:cs="Times New Roman" w:hint="eastAsia"/>
          <w:szCs w:val="21"/>
        </w:rPr>
        <w:t xml:space="preserve"> </w:t>
      </w:r>
      <m:oMath>
        <m:r>
          <m:rPr>
            <m:sty m:val="p"/>
          </m:rPr>
          <w:rPr>
            <w:rFonts w:ascii="Cambria Math" w:hAnsi="Cambria Math" w:cs="Times New Roman"/>
            <w:szCs w:val="21"/>
          </w:rPr>
          <m:t>Σ</m:t>
        </m:r>
      </m:oMath>
      <w:r>
        <w:rPr>
          <w:rFonts w:ascii="Times New Roman" w:hAnsi="Times New Roman" w:cs="Times New Roman" w:hint="eastAsia"/>
          <w:szCs w:val="21"/>
        </w:rPr>
        <w:t xml:space="preserve"> </w:t>
      </w:r>
      <w:r>
        <w:rPr>
          <w:rFonts w:ascii="Times New Roman" w:hAnsi="Times New Roman" w:cs="Times New Roman" w:hint="eastAsia"/>
          <w:szCs w:val="21"/>
        </w:rPr>
        <w:t>大于</w:t>
      </w:r>
      <w:r>
        <w:rPr>
          <w:rFonts w:ascii="Times New Roman" w:hAnsi="Times New Roman" w:cs="Times New Roman" w:hint="eastAsia"/>
          <w:szCs w:val="21"/>
        </w:rPr>
        <w:t xml:space="preserve"> 0 </w:t>
      </w:r>
      <w:r>
        <w:rPr>
          <w:rFonts w:ascii="Times New Roman" w:hAnsi="Times New Roman" w:cs="Times New Roman" w:hint="eastAsia"/>
          <w:szCs w:val="21"/>
        </w:rPr>
        <w:t>具有什么几何意义？</w:t>
      </w:r>
      <w:r>
        <w:rPr>
          <w:rFonts w:ascii="Times New Roman" w:hAnsi="Times New Roman" w:cs="Times New Roman" w:hint="eastAsia"/>
          <w:szCs w:val="21"/>
        </w:rPr>
        <w:t xml:space="preserve"> </w:t>
      </w:r>
      <w:r>
        <w:rPr>
          <w:rFonts w:ascii="Times New Roman" w:hAnsi="Times New Roman" w:cs="Times New Roman" w:hint="eastAsia"/>
          <w:szCs w:val="21"/>
        </w:rPr>
        <w:t>逻辑回归为什么属于线性模型？将在下文揭晓。在那之前我们先看看逻辑回归的一种图示</w:t>
      </w:r>
      <w:del w:id="47" w:author="Cindy Chen" w:date="2018-07-30T14:41:00Z">
        <w:r w:rsidDel="00691FD8">
          <w:rPr>
            <w:rFonts w:ascii="Times New Roman" w:hAnsi="Times New Roman" w:cs="Times New Roman" w:hint="eastAsia"/>
            <w:szCs w:val="21"/>
          </w:rPr>
          <w:delText>表示</w:delText>
        </w:r>
      </w:del>
      <w:ins w:id="48" w:author="Cindy Chen" w:date="2018-07-30T14:40:00Z">
        <w:r w:rsidR="00691FD8">
          <w:rPr>
            <w:rFonts w:ascii="Times New Roman" w:hAnsi="Times New Roman" w:cs="Times New Roman" w:hint="eastAsia"/>
            <w:szCs w:val="21"/>
          </w:rPr>
          <w:t>，如图</w:t>
        </w:r>
        <w:r w:rsidR="00691FD8">
          <w:rPr>
            <w:rFonts w:ascii="Times New Roman" w:hAnsi="Times New Roman" w:cs="Times New Roman" w:hint="eastAsia"/>
            <w:szCs w:val="21"/>
          </w:rPr>
          <w:t>1-2</w:t>
        </w:r>
      </w:ins>
      <w:ins w:id="49" w:author="Cindy Chen" w:date="2018-07-30T14:41:00Z">
        <w:r w:rsidR="00691FD8">
          <w:rPr>
            <w:rFonts w:ascii="Times New Roman" w:hAnsi="Times New Roman" w:cs="Times New Roman" w:hint="eastAsia"/>
            <w:szCs w:val="21"/>
          </w:rPr>
          <w:t>所示。</w:t>
        </w:r>
      </w:ins>
      <w:del w:id="50" w:author="Cindy Chen" w:date="2018-07-30T14:41:00Z">
        <w:r w:rsidDel="00691FD8">
          <w:rPr>
            <w:rFonts w:ascii="Times New Roman" w:hAnsi="Times New Roman" w:cs="Times New Roman" w:hint="eastAsia"/>
            <w:szCs w:val="21"/>
          </w:rPr>
          <w:delText>：</w:delText>
        </w:r>
      </w:del>
    </w:p>
    <w:p w14:paraId="477B3744" w14:textId="77777777" w:rsidR="00AB1B7E" w:rsidRDefault="00AB1B7E">
      <w:pPr>
        <w:jc w:val="left"/>
        <w:rPr>
          <w:rFonts w:ascii="Times New Roman" w:hAnsi="Times New Roman" w:cs="Times New Roman"/>
          <w:szCs w:val="21"/>
        </w:rPr>
      </w:pPr>
    </w:p>
    <w:p w14:paraId="5D04040B" w14:textId="77777777" w:rsidR="00AB1B7E" w:rsidRDefault="00AB1B7E">
      <w:pPr>
        <w:jc w:val="left"/>
        <w:rPr>
          <w:rFonts w:ascii="Times New Roman" w:hAnsi="Times New Roman" w:cs="Times New Roman"/>
          <w:szCs w:val="21"/>
        </w:rPr>
      </w:pPr>
    </w:p>
    <w:p w14:paraId="7E1BF9C0" w14:textId="77777777" w:rsidR="00AB1B7E" w:rsidRDefault="00AB1B7E">
      <w:pPr>
        <w:jc w:val="left"/>
        <w:rPr>
          <w:rFonts w:ascii="Times New Roman" w:hAnsi="Times New Roman" w:cs="Times New Roman"/>
          <w:szCs w:val="21"/>
        </w:rPr>
      </w:pPr>
    </w:p>
    <w:p w14:paraId="12494033" w14:textId="77777777" w:rsidR="00AB1B7E" w:rsidRDefault="005E2D7D">
      <w:pPr>
        <w:jc w:val="center"/>
        <w:rPr>
          <w:rFonts w:ascii="Times New Roman" w:hAnsi="Times New Roman" w:cs="Times New Roman"/>
          <w:szCs w:val="21"/>
        </w:rPr>
      </w:pPr>
      <w:commentRangeStart w:id="51"/>
      <w:r>
        <w:rPr>
          <w:rFonts w:ascii="Times New Roman" w:hAnsi="Times New Roman" w:cs="Times New Roman"/>
          <w:noProof/>
          <w:szCs w:val="21"/>
        </w:rPr>
        <w:drawing>
          <wp:inline distT="0" distB="0" distL="0" distR="0" wp14:anchorId="218C0DD7" wp14:editId="14FBC1E2">
            <wp:extent cx="3810000" cy="21431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commentRangeEnd w:id="51"/>
      <w:r w:rsidR="00691FD8">
        <w:rPr>
          <w:rStyle w:val="a9"/>
        </w:rPr>
        <w:commentReference w:id="51"/>
      </w:r>
    </w:p>
    <w:p w14:paraId="1F30AB56" w14:textId="7F433D5E" w:rsidR="00AB1B7E" w:rsidRPr="00691FD8" w:rsidRDefault="005E2D7D">
      <w:pPr>
        <w:jc w:val="center"/>
        <w:rPr>
          <w:rFonts w:ascii="Times New Roman" w:hAnsi="Times New Roman" w:cs="Times New Roman"/>
          <w:szCs w:val="21"/>
          <w:rPrChange w:id="52" w:author="Cindy Chen" w:date="2018-07-30T14:41:00Z">
            <w:rPr>
              <w:rFonts w:ascii="Times New Roman" w:hAnsi="Times New Roman" w:cs="Times New Roman"/>
              <w:i/>
              <w:szCs w:val="21"/>
            </w:rPr>
          </w:rPrChange>
        </w:rPr>
      </w:pPr>
      <w:r w:rsidRPr="00691FD8">
        <w:rPr>
          <w:rFonts w:ascii="Times New Roman" w:hAnsi="Times New Roman" w:cs="Times New Roman" w:hint="eastAsia"/>
          <w:szCs w:val="21"/>
          <w:rPrChange w:id="53" w:author="Cindy Chen" w:date="2018-07-30T14:41:00Z">
            <w:rPr>
              <w:rFonts w:ascii="Times New Roman" w:hAnsi="Times New Roman" w:cs="Times New Roman" w:hint="eastAsia"/>
              <w:i/>
              <w:szCs w:val="21"/>
            </w:rPr>
          </w:rPrChange>
        </w:rPr>
        <w:t>图</w:t>
      </w:r>
      <w:del w:id="54" w:author="Cindy Chen" w:date="2018-07-30T14:41:00Z">
        <w:r w:rsidRPr="00691FD8" w:rsidDel="00691FD8">
          <w:rPr>
            <w:rFonts w:ascii="Times New Roman" w:hAnsi="Times New Roman" w:cs="Times New Roman"/>
            <w:szCs w:val="21"/>
            <w:rPrChange w:id="55" w:author="Cindy Chen" w:date="2018-07-30T14:41:00Z">
              <w:rPr>
                <w:rFonts w:ascii="Times New Roman" w:hAnsi="Times New Roman" w:cs="Times New Roman"/>
                <w:i/>
                <w:szCs w:val="21"/>
              </w:rPr>
            </w:rPrChange>
          </w:rPr>
          <w:delText xml:space="preserve"> 1.1.2</w:delText>
        </w:r>
      </w:del>
      <w:ins w:id="56" w:author="Cindy Chen" w:date="2018-07-30T14:41:00Z">
        <w:r w:rsidR="00691FD8">
          <w:rPr>
            <w:rFonts w:ascii="Times New Roman" w:hAnsi="Times New Roman" w:cs="Times New Roman" w:hint="eastAsia"/>
            <w:szCs w:val="21"/>
          </w:rPr>
          <w:t>1-2</w:t>
        </w:r>
      </w:ins>
      <w:r w:rsidRPr="00691FD8">
        <w:rPr>
          <w:rFonts w:ascii="Times New Roman" w:hAnsi="Times New Roman" w:cs="Times New Roman"/>
          <w:szCs w:val="21"/>
          <w:rPrChange w:id="57" w:author="Cindy Chen" w:date="2018-07-30T14:41:00Z">
            <w:rPr>
              <w:rFonts w:ascii="Times New Roman" w:hAnsi="Times New Roman" w:cs="Times New Roman"/>
              <w:i/>
              <w:szCs w:val="21"/>
            </w:rPr>
          </w:rPrChange>
        </w:rPr>
        <w:t xml:space="preserve"> </w:t>
      </w:r>
      <w:r w:rsidRPr="00691FD8">
        <w:rPr>
          <w:rFonts w:ascii="Times New Roman" w:hAnsi="Times New Roman" w:cs="Times New Roman" w:hint="eastAsia"/>
          <w:szCs w:val="21"/>
          <w:rPrChange w:id="58" w:author="Cindy Chen" w:date="2018-07-30T14:41:00Z">
            <w:rPr>
              <w:rFonts w:ascii="Times New Roman" w:hAnsi="Times New Roman" w:cs="Times New Roman" w:hint="eastAsia"/>
              <w:i/>
              <w:szCs w:val="21"/>
            </w:rPr>
          </w:rPrChange>
        </w:rPr>
        <w:t>逻辑回归的神经元表示</w:t>
      </w:r>
    </w:p>
    <w:p w14:paraId="2929CEAC" w14:textId="77777777" w:rsidR="00AB1B7E" w:rsidRDefault="00AB1B7E">
      <w:pPr>
        <w:jc w:val="left"/>
        <w:rPr>
          <w:rFonts w:ascii="Times New Roman" w:hAnsi="Times New Roman" w:cs="Times New Roman"/>
          <w:i/>
          <w:szCs w:val="21"/>
        </w:rPr>
      </w:pPr>
    </w:p>
    <w:p w14:paraId="43EA5A73" w14:textId="77777777" w:rsidR="00AB1B7E" w:rsidRDefault="00AB1B7E">
      <w:pPr>
        <w:jc w:val="left"/>
        <w:rPr>
          <w:rFonts w:ascii="Times New Roman" w:hAnsi="Times New Roman" w:cs="Times New Roman"/>
          <w:szCs w:val="21"/>
        </w:rPr>
      </w:pPr>
    </w:p>
    <w:p w14:paraId="109CCFF0" w14:textId="77777777" w:rsidR="00AB1B7E" w:rsidRDefault="005E2D7D">
      <w:pPr>
        <w:jc w:val="left"/>
        <w:rPr>
          <w:rFonts w:ascii="Times New Roman" w:hAnsi="Times New Roman" w:cs="Times New Roman"/>
          <w:szCs w:val="21"/>
        </w:rPr>
      </w:pPr>
      <w:r>
        <w:rPr>
          <w:rFonts w:ascii="Times New Roman" w:hAnsi="Times New Roman" w:cs="Times New Roman" w:hint="eastAsia"/>
          <w:szCs w:val="21"/>
        </w:rPr>
        <w:t>将输入值加权求和再加偏置之后施加</w:t>
      </w:r>
      <w:r>
        <w:rPr>
          <w:rFonts w:ascii="Times New Roman" w:hAnsi="Times New Roman" w:cs="Times New Roman" w:hint="eastAsia"/>
          <w:szCs w:val="21"/>
        </w:rPr>
        <w:t xml:space="preserve"> logistic </w:t>
      </w:r>
      <w:r>
        <w:rPr>
          <w:rFonts w:ascii="Times New Roman" w:hAnsi="Times New Roman" w:cs="Times New Roman" w:hint="eastAsia"/>
          <w:szCs w:val="21"/>
        </w:rPr>
        <w:t>函数——该图示表达的就是逻辑回归。在人工神经网络（本书以下省略人工二字）语境下，图示的结构就是一个神经元。在这里</w:t>
      </w:r>
      <w:r>
        <w:rPr>
          <w:rFonts w:ascii="Times New Roman" w:hAnsi="Times New Roman" w:cs="Times New Roman" w:hint="eastAsia"/>
          <w:szCs w:val="21"/>
        </w:rPr>
        <w:t xml:space="preserve"> logistic </w:t>
      </w:r>
      <w:r>
        <w:rPr>
          <w:rFonts w:ascii="Times New Roman" w:hAnsi="Times New Roman" w:cs="Times New Roman" w:hint="eastAsia"/>
          <w:szCs w:val="21"/>
        </w:rPr>
        <w:t>函数被称为激活函数（</w:t>
      </w:r>
      <w:r>
        <w:rPr>
          <w:rFonts w:ascii="Times New Roman" w:hAnsi="Times New Roman" w:cs="Times New Roman" w:hint="eastAsia"/>
          <w:szCs w:val="21"/>
        </w:rPr>
        <w:t>activation function</w:t>
      </w:r>
      <w:r>
        <w:rPr>
          <w:rFonts w:ascii="Times New Roman" w:hAnsi="Times New Roman" w:cs="Times New Roman" w:hint="eastAsia"/>
          <w:szCs w:val="21"/>
        </w:rPr>
        <w:t>）。激活函数不限于</w:t>
      </w:r>
      <w:r>
        <w:rPr>
          <w:rFonts w:ascii="Times New Roman" w:hAnsi="Times New Roman" w:cs="Times New Roman" w:hint="eastAsia"/>
          <w:szCs w:val="21"/>
        </w:rPr>
        <w:t xml:space="preserve"> logistic </w:t>
      </w:r>
      <w:r>
        <w:rPr>
          <w:rFonts w:ascii="Times New Roman" w:hAnsi="Times New Roman" w:cs="Times New Roman" w:hint="eastAsia"/>
          <w:szCs w:val="21"/>
        </w:rPr>
        <w:t>函数。如果激活函数取阶跃函数：</w:t>
      </w:r>
    </w:p>
    <w:p w14:paraId="6AE1DBB6" w14:textId="77777777" w:rsidR="00AB1B7E" w:rsidRDefault="00AB1B7E">
      <w:pPr>
        <w:jc w:val="left"/>
        <w:rPr>
          <w:rFonts w:ascii="Times New Roman" w:hAnsi="Times New Roman" w:cs="Times New Roman"/>
          <w:szCs w:val="21"/>
        </w:rPr>
      </w:pPr>
    </w:p>
    <w:p w14:paraId="75B6D7CA" w14:textId="77777777" w:rsidR="00AB1B7E" w:rsidRDefault="00AB1B7E">
      <w:pPr>
        <w:jc w:val="left"/>
        <w:rPr>
          <w:rFonts w:ascii="Times New Roman" w:hAnsi="Times New Roman" w:cs="Times New Roman"/>
          <w:szCs w:val="21"/>
        </w:rPr>
      </w:pPr>
    </w:p>
    <w:p w14:paraId="02815832" w14:textId="336C5E15" w:rsidR="00AB1B7E" w:rsidRDefault="005E2D7D">
      <w:pPr>
        <w:jc w:val="left"/>
        <w:rPr>
          <w:rFonts w:ascii="Times New Roman" w:hAnsi="Times New Roman" w:cs="Times New Roman"/>
          <w:szCs w:val="21"/>
        </w:rPr>
      </w:pPr>
      <m:oMathPara>
        <m:oMath>
          <m:r>
            <w:rPr>
              <w:rFonts w:ascii="Cambria Math" w:hAnsi="Cambria Math" w:cs="Times New Roman"/>
              <w:szCs w:val="21"/>
            </w:rPr>
            <m:t xml:space="preserve"> f</m:t>
          </m:r>
          <m:d>
            <m:dPr>
              <m:ctrlPr>
                <w:rPr>
                  <w:rFonts w:ascii="Cambria Math" w:hAnsi="Cambria Math" w:cs="Times New Roman"/>
                  <w:i/>
                  <w:szCs w:val="21"/>
                </w:rPr>
              </m:ctrlPr>
            </m:dPr>
            <m:e>
              <m:r>
                <m:rPr>
                  <m:sty m:val="p"/>
                </m:rPr>
                <w:rPr>
                  <w:rFonts w:ascii="Cambria Math" w:hAnsi="Cambria Math" w:cs="Times New Roman"/>
                  <w:szCs w:val="21"/>
                </w:rPr>
                <m:t>Σ</m:t>
              </m:r>
            </m:e>
          </m:d>
          <m:r>
            <w:rPr>
              <w:rFonts w:ascii="Cambria Math" w:hAnsi="Cambria Math" w:cs="Times New Roman"/>
              <w:szCs w:val="21"/>
            </w:rPr>
            <m:t>=</m:t>
          </m:r>
          <m:d>
            <m:dPr>
              <m:begChr m:val="{"/>
              <m:endChr m:val=""/>
              <m:ctrlPr>
                <w:rPr>
                  <w:rFonts w:ascii="Cambria Math" w:hAnsi="Cambria Math" w:cs="Times New Roman"/>
                  <w:i/>
                  <w:szCs w:val="21"/>
                </w:rPr>
              </m:ctrlPr>
            </m:dPr>
            <m:e>
              <m:eqArr>
                <m:eqArrPr>
                  <m:ctrlPr>
                    <w:rPr>
                      <w:rFonts w:ascii="Cambria Math" w:hAnsi="Cambria Math" w:cs="Times New Roman"/>
                      <w:i/>
                      <w:szCs w:val="21"/>
                    </w:rPr>
                  </m:ctrlPr>
                </m:eqArrPr>
                <m:e>
                  <m:r>
                    <w:rPr>
                      <w:rFonts w:ascii="Cambria Math" w:hAnsi="Cambria Math" w:cs="Times New Roman"/>
                      <w:szCs w:val="21"/>
                    </w:rPr>
                    <m:t>0,  &amp;</m:t>
                  </m:r>
                  <m:r>
                    <m:rPr>
                      <m:sty m:val="p"/>
                    </m:rPr>
                    <w:rPr>
                      <w:rFonts w:ascii="Cambria Math" w:hAnsi="Cambria Math" w:cs="Times New Roman"/>
                      <w:szCs w:val="21"/>
                    </w:rPr>
                    <m:t>Σ</m:t>
                  </m:r>
                  <m:r>
                    <w:rPr>
                      <w:rFonts w:ascii="Cambria Math" w:hAnsi="Cambria Math" w:cs="Times New Roman"/>
                      <w:szCs w:val="21"/>
                    </w:rPr>
                    <m:t>&lt;0</m:t>
                  </m:r>
                </m:e>
                <m:e>
                  <m:r>
                    <w:rPr>
                      <w:rFonts w:ascii="Cambria Math" w:hAnsi="Cambria Math" w:cs="Times New Roman"/>
                      <w:szCs w:val="21"/>
                    </w:rPr>
                    <m:t>1,  &amp;</m:t>
                  </m:r>
                  <m:r>
                    <m:rPr>
                      <m:sty m:val="p"/>
                    </m:rPr>
                    <w:rPr>
                      <w:rFonts w:ascii="Cambria Math" w:hAnsi="Cambria Math" w:cs="Times New Roman"/>
                      <w:szCs w:val="21"/>
                    </w:rPr>
                    <m:t>Σ</m:t>
                  </m:r>
                  <m:r>
                    <w:rPr>
                      <w:rFonts w:ascii="Cambria Math" w:hAnsi="Cambria Math" w:cs="Times New Roman"/>
                      <w:szCs w:val="21"/>
                    </w:rPr>
                    <m:t>≥0</m:t>
                  </m:r>
                </m:e>
              </m:eqArr>
            </m:e>
          </m:d>
          <m:r>
            <w:rPr>
              <w:rFonts w:ascii="Cambria Math" w:hAnsi="Cambria Math" w:cs="Times New Roman"/>
              <w:szCs w:val="21"/>
            </w:rPr>
            <m:t xml:space="preserve">    </m:t>
          </m:r>
          <m:r>
            <w:del w:id="59" w:author="Cindy Chen" w:date="2018-07-30T14:43:00Z">
              <w:rPr>
                <w:rFonts w:ascii="Cambria Math" w:hAnsi="Cambria Math" w:cs="Times New Roman"/>
                <w:szCs w:val="21"/>
              </w:rPr>
              <m:t>[1.1.7]</m:t>
            </w:del>
          </m:r>
        </m:oMath>
      </m:oMathPara>
    </w:p>
    <w:p w14:paraId="37213AB9" w14:textId="77777777" w:rsidR="00AB1B7E" w:rsidRDefault="00AB1B7E">
      <w:pPr>
        <w:jc w:val="left"/>
        <w:rPr>
          <w:rFonts w:ascii="Times New Roman" w:hAnsi="Times New Roman" w:cs="Times New Roman"/>
          <w:szCs w:val="21"/>
        </w:rPr>
      </w:pPr>
    </w:p>
    <w:p w14:paraId="10D6ACC5" w14:textId="77777777" w:rsidR="00AB1B7E" w:rsidRDefault="00AB1B7E">
      <w:pPr>
        <w:jc w:val="left"/>
        <w:rPr>
          <w:rFonts w:ascii="Times New Roman" w:hAnsi="Times New Roman" w:cs="Times New Roman"/>
          <w:szCs w:val="21"/>
        </w:rPr>
      </w:pPr>
    </w:p>
    <w:p w14:paraId="16AEB8B7" w14:textId="77777777" w:rsidR="00AB1B7E" w:rsidRDefault="005E2D7D">
      <w:pPr>
        <w:jc w:val="left"/>
        <w:rPr>
          <w:rFonts w:ascii="Times New Roman" w:hAnsi="Times New Roman" w:cs="Times New Roman"/>
          <w:szCs w:val="21"/>
        </w:rPr>
      </w:pPr>
      <w:r>
        <w:rPr>
          <w:rFonts w:ascii="Times New Roman" w:hAnsi="Times New Roman" w:cs="Times New Roman" w:hint="eastAsia"/>
          <w:szCs w:val="21"/>
        </w:rPr>
        <w:t>这就是最早的神经元模型——感知机（</w:t>
      </w:r>
      <w:r>
        <w:rPr>
          <w:rFonts w:ascii="Times New Roman" w:hAnsi="Times New Roman" w:cs="Times New Roman" w:hint="eastAsia"/>
          <w:szCs w:val="21"/>
        </w:rPr>
        <w:t>perceptron</w:t>
      </w:r>
      <w:r>
        <w:rPr>
          <w:rFonts w:ascii="Times New Roman" w:hAnsi="Times New Roman" w:cs="Times New Roman" w:hint="eastAsia"/>
          <w:szCs w:val="21"/>
        </w:rPr>
        <w:t>）。感知机这个名称一直流传下来，以至于今天多层全连接神经网络（</w:t>
      </w:r>
      <w:r>
        <w:rPr>
          <w:rFonts w:ascii="Times New Roman" w:hAnsi="Times New Roman" w:cs="Times New Roman" w:hint="eastAsia"/>
          <w:szCs w:val="21"/>
        </w:rPr>
        <w:t>multi-layer full connected network</w:t>
      </w:r>
      <w:r>
        <w:rPr>
          <w:rFonts w:ascii="Times New Roman" w:hAnsi="Times New Roman" w:cs="Times New Roman" w:hint="eastAsia"/>
          <w:szCs w:val="21"/>
        </w:rPr>
        <w:t>）还被称为</w:t>
      </w:r>
      <w:r>
        <w:rPr>
          <w:rFonts w:ascii="Times New Roman" w:hAnsi="Times New Roman" w:cs="Times New Roman" w:hint="eastAsia"/>
          <w:szCs w:val="21"/>
        </w:rPr>
        <w:t xml:space="preserve"> MLP </w:t>
      </w:r>
      <w:r>
        <w:rPr>
          <w:rFonts w:ascii="Times New Roman" w:hAnsi="Times New Roman" w:cs="Times New Roman" w:hint="eastAsia"/>
          <w:szCs w:val="21"/>
        </w:rPr>
        <w:t>（</w:t>
      </w:r>
      <w:r>
        <w:rPr>
          <w:rFonts w:ascii="Times New Roman" w:hAnsi="Times New Roman" w:cs="Times New Roman" w:hint="eastAsia"/>
          <w:szCs w:val="21"/>
        </w:rPr>
        <w:t>multi-layer perceptron</w:t>
      </w:r>
      <w:r>
        <w:rPr>
          <w:rFonts w:ascii="Times New Roman" w:hAnsi="Times New Roman" w:cs="Times New Roman" w:hint="eastAsia"/>
          <w:szCs w:val="21"/>
        </w:rPr>
        <w:t>）。关于激活函数的类型和性质本书后文还有阐述。无论取哪种激活函数，仿射</w:t>
      </w:r>
      <w:r>
        <w:rPr>
          <w:rFonts w:ascii="Times New Roman" w:hAnsi="Times New Roman" w:cs="Times New Roman" w:hint="eastAsia"/>
          <w:szCs w:val="21"/>
        </w:rPr>
        <w:t>+</w:t>
      </w:r>
      <w:r>
        <w:rPr>
          <w:rFonts w:ascii="Times New Roman" w:hAnsi="Times New Roman" w:cs="Times New Roman" w:hint="eastAsia"/>
          <w:szCs w:val="21"/>
        </w:rPr>
        <w:t>激活都是神经元的基本结构。</w:t>
      </w:r>
    </w:p>
    <w:p w14:paraId="47F11255" w14:textId="77777777" w:rsidR="00AB1B7E" w:rsidRDefault="00AB1B7E">
      <w:pPr>
        <w:jc w:val="left"/>
        <w:rPr>
          <w:rFonts w:ascii="Times New Roman" w:hAnsi="Times New Roman" w:cs="Times New Roman"/>
          <w:szCs w:val="21"/>
        </w:rPr>
      </w:pPr>
    </w:p>
    <w:p w14:paraId="06591628" w14:textId="77777777" w:rsidR="00AB1B7E" w:rsidRDefault="005E2D7D">
      <w:pPr>
        <w:jc w:val="left"/>
        <w:rPr>
          <w:rFonts w:ascii="Times New Roman" w:hAnsi="Times New Roman" w:cs="Times New Roman"/>
          <w:szCs w:val="21"/>
        </w:rPr>
      </w:pPr>
      <w:r>
        <w:rPr>
          <w:rFonts w:ascii="Times New Roman" w:hAnsi="Times New Roman" w:cs="Times New Roman" w:hint="eastAsia"/>
          <w:szCs w:val="21"/>
        </w:rPr>
        <w:t>单个神经元是神经网络乃至深度学习的基本砖石。在深入考察神经元的能力和局限之前我们先回顾一下基础的向量几何。</w:t>
      </w:r>
    </w:p>
    <w:p w14:paraId="22B3B6C1" w14:textId="77777777" w:rsidR="00AB1B7E" w:rsidRDefault="00AB1B7E">
      <w:pPr>
        <w:jc w:val="left"/>
        <w:rPr>
          <w:rFonts w:ascii="Times New Roman" w:hAnsi="Times New Roman" w:cs="Times New Roman"/>
          <w:szCs w:val="21"/>
        </w:rPr>
      </w:pPr>
    </w:p>
    <w:p w14:paraId="6376C2C2" w14:textId="77777777" w:rsidR="00AB1B7E" w:rsidRDefault="00AB1B7E">
      <w:pPr>
        <w:jc w:val="left"/>
        <w:rPr>
          <w:rFonts w:ascii="Times New Roman" w:hAnsi="Times New Roman" w:cs="Times New Roman"/>
          <w:szCs w:val="21"/>
        </w:rPr>
      </w:pPr>
    </w:p>
    <w:p w14:paraId="5E1A729A" w14:textId="77777777" w:rsidR="00AB1B7E" w:rsidRDefault="005E2D7D">
      <w:pPr>
        <w:pStyle w:val="a7"/>
        <w:numPr>
          <w:ilvl w:val="1"/>
          <w:numId w:val="2"/>
        </w:numPr>
        <w:ind w:firstLineChars="0"/>
        <w:jc w:val="left"/>
        <w:rPr>
          <w:rFonts w:ascii="Times New Roman" w:hAnsi="Times New Roman" w:cs="Times New Roman"/>
          <w:b/>
          <w:szCs w:val="21"/>
        </w:rPr>
      </w:pPr>
      <w:r>
        <w:rPr>
          <w:rFonts w:ascii="Times New Roman" w:hAnsi="Times New Roman" w:cs="Times New Roman" w:hint="eastAsia"/>
          <w:b/>
          <w:szCs w:val="21"/>
        </w:rPr>
        <w:t>基础向量几</w:t>
      </w:r>
      <w:commentRangeStart w:id="60"/>
      <w:r>
        <w:rPr>
          <w:rFonts w:ascii="Times New Roman" w:hAnsi="Times New Roman" w:cs="Times New Roman" w:hint="eastAsia"/>
          <w:b/>
          <w:szCs w:val="21"/>
        </w:rPr>
        <w:t>何</w:t>
      </w:r>
      <w:commentRangeEnd w:id="60"/>
      <w:r w:rsidR="00691FD8">
        <w:rPr>
          <w:rStyle w:val="a9"/>
        </w:rPr>
        <w:commentReference w:id="60"/>
      </w:r>
    </w:p>
    <w:p w14:paraId="37AB6DE4" w14:textId="77777777" w:rsidR="00AB1B7E" w:rsidRDefault="00AB1B7E">
      <w:pPr>
        <w:pStyle w:val="a7"/>
        <w:ind w:left="360" w:firstLineChars="0" w:firstLine="0"/>
        <w:jc w:val="left"/>
        <w:rPr>
          <w:rFonts w:ascii="Times New Roman" w:hAnsi="Times New Roman" w:cs="Times New Roman"/>
          <w:szCs w:val="21"/>
        </w:rPr>
      </w:pPr>
    </w:p>
    <w:p w14:paraId="46A3858A" w14:textId="77777777" w:rsidR="00AB1B7E" w:rsidRDefault="005E2D7D">
      <w:pPr>
        <w:pStyle w:val="a7"/>
        <w:numPr>
          <w:ilvl w:val="2"/>
          <w:numId w:val="2"/>
        </w:numPr>
        <w:ind w:firstLineChars="0"/>
        <w:jc w:val="left"/>
        <w:rPr>
          <w:rFonts w:ascii="Times New Roman" w:hAnsi="Times New Roman" w:cs="Times New Roman"/>
          <w:b/>
          <w:szCs w:val="21"/>
        </w:rPr>
      </w:pPr>
      <w:r>
        <w:rPr>
          <w:rFonts w:ascii="Times New Roman" w:hAnsi="Times New Roman" w:cs="Times New Roman" w:hint="eastAsia"/>
          <w:b/>
          <w:szCs w:val="21"/>
        </w:rPr>
        <w:t>向量</w:t>
      </w:r>
    </w:p>
    <w:p w14:paraId="0A46E471" w14:textId="77777777" w:rsidR="00AB1B7E" w:rsidRDefault="00AB1B7E">
      <w:pPr>
        <w:jc w:val="left"/>
        <w:rPr>
          <w:rFonts w:ascii="Times New Roman" w:hAnsi="Times New Roman" w:cs="Times New Roman"/>
          <w:szCs w:val="21"/>
        </w:rPr>
      </w:pPr>
    </w:p>
    <w:p w14:paraId="5CB66657" w14:textId="77777777" w:rsidR="00AB1B7E" w:rsidRDefault="005E2D7D">
      <w:pPr>
        <w:jc w:val="left"/>
        <w:rPr>
          <w:rFonts w:ascii="Times New Roman" w:hAnsi="Times New Roman" w:cs="Times New Roman"/>
          <w:szCs w:val="21"/>
        </w:rPr>
      </w:pPr>
      <w:r>
        <w:rPr>
          <w:rFonts w:ascii="Times New Roman" w:hAnsi="Times New Roman" w:cs="Times New Roman" w:hint="eastAsia"/>
          <w:szCs w:val="21"/>
        </w:rPr>
        <w:t>一个包含</w:t>
      </w:r>
      <w:r>
        <w:rPr>
          <w:rFonts w:ascii="Times New Roman" w:hAnsi="Times New Roman" w:cs="Times New Roman" w:hint="eastAsia"/>
          <w:szCs w:val="21"/>
        </w:rPr>
        <w:t xml:space="preserve"> n </w:t>
      </w:r>
      <w:r>
        <w:rPr>
          <w:rFonts w:ascii="Times New Roman" w:hAnsi="Times New Roman" w:cs="Times New Roman" w:hint="eastAsia"/>
          <w:szCs w:val="21"/>
        </w:rPr>
        <w:t>个数值型特征</w:t>
      </w:r>
      <w:r>
        <w:rPr>
          <w:rFonts w:ascii="Times New Roman" w:hAnsi="Times New Roman" w:cs="Times New Roman" w:hint="eastAsia"/>
          <w:szCs w:val="21"/>
        </w:rPr>
        <w:t xml:space="preserve"> </w:t>
      </w:r>
      <m:oMath>
        <m:sSub>
          <m:sSubPr>
            <m:ctrlPr>
              <w:rPr>
                <w:rFonts w:ascii="Cambria Math" w:hAnsi="Cambria Math"/>
                <w:szCs w:val="21"/>
              </w:rPr>
            </m:ctrlPr>
          </m:sSubPr>
          <m:e>
            <m:r>
              <m:rPr>
                <m:sty m:val="p"/>
              </m:rP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n</m:t>
            </m:r>
          </m:sub>
        </m:sSub>
      </m:oMath>
      <w:r>
        <w:rPr>
          <w:rFonts w:ascii="Cambria Math" w:hAnsi="Cambria Math" w:hint="eastAsia"/>
          <w:szCs w:val="21"/>
        </w:rPr>
        <w:t xml:space="preserve"> </w:t>
      </w:r>
      <w:r>
        <w:rPr>
          <w:rFonts w:ascii="Times New Roman" w:hAnsi="Times New Roman" w:cs="Times New Roman" w:hint="eastAsia"/>
          <w:szCs w:val="21"/>
        </w:rPr>
        <w:t>的样本可用一个</w:t>
      </w:r>
      <w:r>
        <w:rPr>
          <w:rFonts w:ascii="Times New Roman" w:hAnsi="Times New Roman" w:cs="Times New Roman" w:hint="eastAsia"/>
          <w:szCs w:val="21"/>
        </w:rPr>
        <w:t xml:space="preserve"> n </w:t>
      </w:r>
      <w:r>
        <w:rPr>
          <w:rFonts w:ascii="Times New Roman" w:hAnsi="Times New Roman" w:cs="Times New Roman" w:hint="eastAsia"/>
          <w:szCs w:val="21"/>
        </w:rPr>
        <w:t>维向量表示：</w:t>
      </w:r>
    </w:p>
    <w:p w14:paraId="5C8106A6" w14:textId="2E02DA18" w:rsidR="00AB1B7E" w:rsidRDefault="00FB081A">
      <w:pPr>
        <w:jc w:val="left"/>
        <w:rPr>
          <w:rFonts w:ascii="Times New Roman" w:hAnsi="Times New Roman" w:cs="Times New Roman"/>
          <w:szCs w:val="21"/>
        </w:rPr>
      </w:pPr>
      <w:ins w:id="61" w:author="Cindy Chen" w:date="2018-07-30T14:52:00Z">
        <w:r>
          <w:rPr>
            <w:rFonts w:ascii="Times New Roman" w:hAnsi="Times New Roman" w:cs="Times New Roman" w:hint="eastAsia"/>
            <w:szCs w:val="21"/>
          </w:rPr>
          <w:t xml:space="preserve"> </w:t>
        </w:r>
      </w:ins>
    </w:p>
    <w:p w14:paraId="5CE8EF7C" w14:textId="77777777" w:rsidR="00AB1B7E" w:rsidRDefault="00AB1B7E">
      <w:pPr>
        <w:jc w:val="left"/>
        <w:rPr>
          <w:rFonts w:ascii="Times New Roman" w:hAnsi="Times New Roman" w:cs="Times New Roman"/>
          <w:szCs w:val="21"/>
        </w:rPr>
      </w:pPr>
    </w:p>
    <w:p w14:paraId="6F385870" w14:textId="41E09780" w:rsidR="00AB1B7E" w:rsidRDefault="005E2D7D">
      <w:pPr>
        <w:jc w:val="left"/>
        <w:rPr>
          <w:rFonts w:ascii="Times New Roman" w:hAnsi="Times New Roman" w:cs="Times New Roman"/>
          <w:szCs w:val="21"/>
        </w:rPr>
      </w:pPr>
      <m:oMathPara>
        <m:oMath>
          <m:r>
            <w:rPr>
              <w:rFonts w:ascii="Cambria Math" w:hAnsi="Cambria Math" w:cs="Times New Roman"/>
              <w:szCs w:val="21"/>
            </w:rPr>
            <m:t>x</m:t>
          </m:r>
          <m:r>
            <m:rPr>
              <m:sty m:val="p"/>
            </m:rPr>
            <w:rPr>
              <w:rFonts w:ascii="Cambria Math" w:hAnsi="Cambria Math" w:cs="Times New Roman"/>
              <w:szCs w:val="21"/>
            </w:rPr>
            <m:t>=</m:t>
          </m:r>
          <m:d>
            <m:dPr>
              <m:ctrlPr>
                <w:rPr>
                  <w:rFonts w:ascii="Cambria Math" w:hAnsi="Cambria Math" w:cs="Times New Roman"/>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e>
                      </m:mr>
                    </m:m>
                  </m:e>
                </m:mr>
              </m:m>
            </m:e>
          </m:d>
          <m:r>
            <w:rPr>
              <w:rFonts w:ascii="Cambria Math" w:hAnsi="Cambria Math" w:cs="Times New Roman"/>
              <w:szCs w:val="21"/>
            </w:rPr>
            <m:t>=</m:t>
          </m:r>
          <m:sSup>
            <m:sSupPr>
              <m:ctrlPr>
                <w:rPr>
                  <w:rFonts w:ascii="Cambria Math" w:hAnsi="Cambria Math" w:cs="Times New Roman"/>
                  <w:i/>
                  <w:szCs w:val="21"/>
                </w:rPr>
              </m:ctrlPr>
            </m:sSupPr>
            <m:e>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e>
                        <m:m>
                          <m:mPr>
                            <m:mcs>
                              <m:mc>
                                <m:mcPr>
                                  <m:count m:val="2"/>
                                  <m:mcJc m:val="center"/>
                                </m:mcPr>
                              </m:mc>
                            </m:mcs>
                            <m:ctrlPr>
                              <w:rPr>
                                <w:rFonts w:ascii="Cambria Math" w:hAnsi="Cambria Math" w:cs="Times New Roman"/>
                                <w:i/>
                                <w:szCs w:val="21"/>
                              </w:rPr>
                            </m:ctrlPr>
                          </m:mPr>
                          <m:mr>
                            <m:e>
                              <m:r>
                                <w:rPr>
                                  <w:rFonts w:ascii="Cambria Math" w:hAnsi="Cambria Math" w:cs="Times New Roman"/>
                                  <w:szCs w:val="21"/>
                                </w:rPr>
                                <m:t>⋯</m:t>
                              </m:r>
                            </m:e>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e>
                          </m:mr>
                        </m:m>
                      </m:e>
                    </m:mr>
                  </m:m>
                </m:e>
              </m:d>
            </m:e>
            <m:sup>
              <m:r>
                <m:rPr>
                  <m:sty m:val="p"/>
                </m:rPr>
                <w:rPr>
                  <w:rFonts w:ascii="Cambria Math" w:hAnsi="Cambria Math" w:cs="Times New Roman"/>
                  <w:szCs w:val="21"/>
                </w:rPr>
                <m:t>T</m:t>
              </m:r>
            </m:sup>
          </m:sSup>
          <m:r>
            <w:rPr>
              <w:rFonts w:ascii="Cambria Math" w:hAnsi="Cambria Math" w:cs="Times New Roman"/>
              <w:szCs w:val="21"/>
            </w:rPr>
            <m:t xml:space="preserve">    </m:t>
          </m:r>
          <m:r>
            <w:ins w:id="62" w:author="Cindy Chen" w:date="2018-07-30T14:43:00Z">
              <w:rPr>
                <w:rFonts w:ascii="Cambria Math" w:hAnsi="Cambria Math" w:cs="Times New Roman"/>
                <w:szCs w:val="21"/>
              </w:rPr>
              <m:t xml:space="preserve"> </m:t>
            </w:ins>
          </m:r>
          <m:r>
            <w:ins w:id="63" w:author="Cindy Chen" w:date="2018-07-30T14:52:00Z">
              <w:rPr>
                <w:rFonts w:ascii="Cambria Math" w:hAnsi="Cambria Math" w:cs="Times New Roman"/>
                <w:szCs w:val="21"/>
              </w:rPr>
              <m:t xml:space="preserve"> </m:t>
            </w:ins>
          </m:r>
          <m:r>
            <w:ins w:id="64" w:author="Cindy Chen" w:date="2018-07-30T14:53:00Z">
              <w:rPr>
                <w:rFonts w:ascii="Cambria Math" w:hAnsi="Cambria Math" w:cs="Times New Roman"/>
                <w:szCs w:val="21"/>
              </w:rPr>
              <m:t xml:space="preserve"> </m:t>
            </w:ins>
          </m:r>
          <m:d>
            <m:dPr>
              <m:begChr m:val="["/>
              <m:endChr m:val="]"/>
              <m:ctrlPr>
                <w:del w:id="65" w:author="Cindy Chen" w:date="2018-07-30T14:43:00Z">
                  <w:rPr>
                    <w:rFonts w:ascii="Cambria Math" w:hAnsi="Cambria Math" w:cs="Times New Roman"/>
                    <w:szCs w:val="21"/>
                  </w:rPr>
                </w:del>
              </m:ctrlPr>
            </m:dPr>
            <m:e>
              <m:r>
                <w:del w:id="66" w:author="Cindy Chen" w:date="2018-07-30T14:43:00Z">
                  <m:rPr>
                    <m:sty m:val="p"/>
                  </m:rPr>
                  <w:rPr>
                    <w:rFonts w:ascii="Cambria Math" w:hAnsi="Cambria Math" w:cs="Times New Roman"/>
                    <w:szCs w:val="21"/>
                  </w:rPr>
                  <m:t>1.2.1.1</m:t>
                </w:del>
              </m:r>
            </m:e>
          </m:d>
        </m:oMath>
      </m:oMathPara>
    </w:p>
    <w:p w14:paraId="5FA5AC35" w14:textId="5604B87C" w:rsidR="00AB1B7E" w:rsidRDefault="00FB081A">
      <w:pPr>
        <w:jc w:val="left"/>
        <w:rPr>
          <w:rFonts w:ascii="Times New Roman" w:hAnsi="Times New Roman" w:cs="Times New Roman"/>
          <w:szCs w:val="21"/>
        </w:rPr>
      </w:pPr>
      <w:ins w:id="67" w:author="Cindy Chen" w:date="2018-07-30T14:52:00Z">
        <w:r>
          <w:rPr>
            <w:rFonts w:ascii="Times New Roman" w:hAnsi="Times New Roman" w:cs="Times New Roman" w:hint="eastAsia"/>
            <w:szCs w:val="21"/>
          </w:rPr>
          <w:t xml:space="preserve"> </w:t>
        </w:r>
      </w:ins>
    </w:p>
    <w:p w14:paraId="71CC6044" w14:textId="22B6B6FE" w:rsidR="00AB1B7E" w:rsidRDefault="005E2D7D">
      <w:pPr>
        <w:jc w:val="left"/>
        <w:rPr>
          <w:rFonts w:asciiTheme="minorEastAsia" w:hAnsiTheme="minorEastAsia"/>
          <w:szCs w:val="21"/>
        </w:rPr>
      </w:pPr>
      <w:r>
        <w:rPr>
          <w:rFonts w:asciiTheme="minorEastAsia" w:hAnsiTheme="minorEastAsia" w:hint="eastAsia"/>
          <w:szCs w:val="21"/>
        </w:rPr>
        <w:t xml:space="preserve">本书用字母表靠后的斜体小写字母表示向量，例如 </w:t>
      </w:r>
      <m:oMath>
        <m:r>
          <w:rPr>
            <w:rFonts w:ascii="Cambria Math" w:hAnsi="Cambria Math" w:cs="Times New Roman"/>
            <w:szCs w:val="21"/>
          </w:rPr>
          <m:t>x</m:t>
        </m:r>
        <m:r>
          <m:rPr>
            <m:sty m:val="p"/>
          </m:rPr>
          <w:rPr>
            <w:rFonts w:ascii="Cambria Math" w:hAnsi="Cambria Math"/>
            <w:szCs w:val="21"/>
          </w:rPr>
          <m:t>,</m:t>
        </m:r>
        <m:r>
          <w:rPr>
            <w:rFonts w:ascii="Cambria Math" w:hAnsi="Cambria Math"/>
            <w:szCs w:val="21"/>
          </w:rPr>
          <m:t xml:space="preserve"> y</m:t>
        </m:r>
      </m:oMath>
      <w:r>
        <w:rPr>
          <w:rFonts w:asciiTheme="minorEastAsia" w:hAnsiTheme="minorEastAsia" w:hint="eastAsia"/>
          <w:szCs w:val="21"/>
        </w:rPr>
        <w:t xml:space="preserve"> 。下标表示向量的分量，例如 </w:t>
      </w:r>
      <m:oMath>
        <m:sSub>
          <m:sSubPr>
            <m:ctrlPr>
              <w:rPr>
                <w:rFonts w:ascii="Cambria Math" w:hAnsi="Cambria Math"/>
                <w:szCs w:val="21"/>
              </w:rPr>
            </m:ctrlPr>
          </m:sSubPr>
          <m:e>
            <m:r>
              <w:rPr>
                <w:rFonts w:ascii="Cambria Math" w:hAnsi="Cambria Math"/>
                <w:szCs w:val="21"/>
              </w:rPr>
              <m:t>x</m:t>
            </m:r>
          </m:e>
          <m:sub>
            <m:r>
              <w:rPr>
                <w:rFonts w:ascii="Cambria Math" w:hAnsi="Cambria Math"/>
                <w:szCs w:val="21"/>
              </w:rPr>
              <m:t>2</m:t>
            </m:r>
          </m:sub>
        </m:sSub>
      </m:oMath>
      <w:r>
        <w:rPr>
          <w:rFonts w:asciiTheme="minorEastAsia" w:hAnsiTheme="minorEastAsia" w:hint="eastAsia"/>
          <w:szCs w:val="21"/>
        </w:rPr>
        <w:t xml:space="preserve"> 表示向量 </w:t>
      </w:r>
      <m:oMath>
        <m:r>
          <w:rPr>
            <w:rFonts w:ascii="Cambria Math" w:hAnsi="Cambria Math" w:cs="Times New Roman"/>
            <w:szCs w:val="21"/>
          </w:rPr>
          <m:t>x</m:t>
        </m:r>
      </m:oMath>
      <w:r>
        <w:rPr>
          <w:rFonts w:asciiTheme="minorEastAsia" w:hAnsiTheme="minorEastAsia" w:hint="eastAsia"/>
          <w:szCs w:val="21"/>
        </w:rPr>
        <w:t xml:space="preserve"> 的第 2 分量。n 是分量的个数。样本有多少特征 </w:t>
      </w:r>
      <m:oMath>
        <m:r>
          <w:rPr>
            <w:rFonts w:ascii="Cambria Math" w:hAnsi="Cambria Math" w:cs="Times New Roman"/>
            <w:szCs w:val="21"/>
          </w:rPr>
          <m:t>x</m:t>
        </m:r>
      </m:oMath>
      <w:r>
        <w:rPr>
          <w:rFonts w:asciiTheme="minorEastAsia" w:hAnsiTheme="minorEastAsia" w:hint="eastAsia"/>
          <w:szCs w:val="21"/>
        </w:rPr>
        <w:t xml:space="preserve"> 就有多少分量。本书向量指列向量（分量竖着排列）。有时为了省纸面空间把列向量写成行向量的转置（</w:t>
      </w:r>
      <w:r>
        <w:rPr>
          <w:rFonts w:ascii="Times New Roman" w:hAnsi="Times New Roman" w:cs="Times New Roman" w:hint="eastAsia"/>
          <w:szCs w:val="21"/>
        </w:rPr>
        <w:t>t</w:t>
      </w:r>
      <w:r>
        <w:rPr>
          <w:rFonts w:ascii="Times New Roman" w:hAnsi="Times New Roman" w:cs="Times New Roman"/>
          <w:szCs w:val="21"/>
        </w:rPr>
        <w:t>ranspose</w:t>
      </w:r>
      <w:r>
        <w:rPr>
          <w:rFonts w:asciiTheme="minorEastAsia" w:hAnsiTheme="minorEastAsia" w:hint="eastAsia"/>
          <w:szCs w:val="21"/>
        </w:rPr>
        <w:t xml:space="preserve">），如 </w:t>
      </w:r>
      <w:ins w:id="68" w:author="Cindy Chen" w:date="2018-07-30T14:43:00Z">
        <w:r w:rsidR="0037788B">
          <w:rPr>
            <w:rFonts w:asciiTheme="minorEastAsia" w:hAnsiTheme="minorEastAsia" w:hint="eastAsia"/>
            <w:szCs w:val="21"/>
          </w:rPr>
          <w:t>公式</w:t>
        </w:r>
      </w:ins>
      <w:del w:id="69" w:author="Cindy Chen" w:date="2018-07-30T14:43:00Z">
        <w:r w:rsidDel="0037788B">
          <w:rPr>
            <w:rFonts w:asciiTheme="minorEastAsia" w:hAnsiTheme="minorEastAsia" w:hint="eastAsia"/>
            <w:szCs w:val="21"/>
          </w:rPr>
          <w:delText>[1.2.1.1]</w:delText>
        </w:r>
      </w:del>
      <w:ins w:id="70" w:author="Cindy Chen" w:date="2018-07-30T14:43:00Z">
        <w:r w:rsidR="0037788B">
          <w:rPr>
            <w:rFonts w:asciiTheme="minorEastAsia" w:hAnsiTheme="minorEastAsia" w:hint="eastAsia"/>
            <w:szCs w:val="21"/>
          </w:rPr>
          <w:t>（1.8）</w:t>
        </w:r>
      </w:ins>
      <w:r>
        <w:rPr>
          <w:rFonts w:asciiTheme="minorEastAsia" w:hAnsiTheme="minorEastAsia" w:hint="eastAsia"/>
          <w:szCs w:val="21"/>
        </w:rPr>
        <w:t xml:space="preserve"> 第二个等号后。转置就是将行向量变成列向量，或将列向量变成行向量：</w:t>
      </w:r>
    </w:p>
    <w:p w14:paraId="489609F0" w14:textId="77777777" w:rsidR="00AB1B7E" w:rsidRDefault="00AB1B7E">
      <w:pPr>
        <w:jc w:val="left"/>
        <w:rPr>
          <w:rFonts w:asciiTheme="minorEastAsia" w:hAnsiTheme="minorEastAsia"/>
          <w:szCs w:val="21"/>
        </w:rPr>
      </w:pPr>
    </w:p>
    <w:p w14:paraId="3F081221" w14:textId="77777777" w:rsidR="00AB1B7E" w:rsidRDefault="00AB1B7E">
      <w:pPr>
        <w:jc w:val="left"/>
        <w:rPr>
          <w:rFonts w:asciiTheme="minorEastAsia" w:hAnsiTheme="minorEastAsia"/>
          <w:szCs w:val="21"/>
        </w:rPr>
      </w:pPr>
    </w:p>
    <w:p w14:paraId="33AC62F1" w14:textId="5BE32E40" w:rsidR="00AB1B7E" w:rsidRDefault="001E3B38">
      <w:pPr>
        <w:jc w:val="left"/>
        <w:rPr>
          <w:rFonts w:asciiTheme="minorEastAsia" w:hAnsiTheme="minorEastAsia"/>
          <w:sz w:val="19"/>
          <w:szCs w:val="21"/>
        </w:rPr>
      </w:pPr>
      <m:oMath>
        <m:sSup>
          <m:sSupPr>
            <m:ctrlPr>
              <w:rPr>
                <w:rFonts w:ascii="Cambria Math" w:hAnsi="Cambria Math"/>
                <w:sz w:val="19"/>
                <w:szCs w:val="21"/>
              </w:rPr>
            </m:ctrlPr>
          </m:sSupPr>
          <m:e>
            <m:d>
              <m:dPr>
                <m:ctrlPr>
                  <w:rPr>
                    <w:rFonts w:ascii="Cambria Math" w:hAnsi="Cambria Math"/>
                    <w:i/>
                    <w:sz w:val="19"/>
                    <w:szCs w:val="21"/>
                  </w:rPr>
                </m:ctrlPr>
              </m:dPr>
              <m:e>
                <m:m>
                  <m:mPr>
                    <m:mcs>
                      <m:mc>
                        <m:mcPr>
                          <m:count m:val="1"/>
                          <m:mcJc m:val="center"/>
                        </m:mcPr>
                      </m:mc>
                    </m:mcs>
                    <m:ctrlPr>
                      <w:rPr>
                        <w:rFonts w:ascii="Cambria Math" w:hAnsi="Cambria Math"/>
                        <w:i/>
                        <w:sz w:val="19"/>
                        <w:szCs w:val="21"/>
                      </w:rPr>
                    </m:ctrlPr>
                  </m:mPr>
                  <m:mr>
                    <m:e>
                      <m:sSub>
                        <m:sSubPr>
                          <m:ctrlPr>
                            <w:rPr>
                              <w:rFonts w:ascii="Cambria Math" w:hAnsi="Cambria Math"/>
                              <w:i/>
                              <w:sz w:val="19"/>
                              <w:szCs w:val="21"/>
                            </w:rPr>
                          </m:ctrlPr>
                        </m:sSubPr>
                        <m:e>
                          <m:r>
                            <w:rPr>
                              <w:rFonts w:ascii="Cambria Math" w:hAnsi="Cambria Math"/>
                              <w:sz w:val="19"/>
                              <w:szCs w:val="21"/>
                            </w:rPr>
                            <m:t>x</m:t>
                          </m:r>
                        </m:e>
                        <m:sub>
                          <m:r>
                            <w:rPr>
                              <w:rFonts w:ascii="Cambria Math" w:hAnsi="Cambria Math"/>
                              <w:sz w:val="19"/>
                              <w:szCs w:val="21"/>
                            </w:rPr>
                            <m:t>1</m:t>
                          </m:r>
                        </m:sub>
                      </m:sSub>
                    </m:e>
                  </m:mr>
                  <m:mr>
                    <m:e>
                      <m:sSub>
                        <m:sSubPr>
                          <m:ctrlPr>
                            <w:rPr>
                              <w:rFonts w:ascii="Cambria Math" w:hAnsi="Cambria Math"/>
                              <w:i/>
                              <w:sz w:val="19"/>
                              <w:szCs w:val="21"/>
                            </w:rPr>
                          </m:ctrlPr>
                        </m:sSubPr>
                        <m:e>
                          <m:r>
                            <w:rPr>
                              <w:rFonts w:ascii="Cambria Math" w:hAnsi="Cambria Math"/>
                              <w:sz w:val="19"/>
                              <w:szCs w:val="21"/>
                            </w:rPr>
                            <m:t>x</m:t>
                          </m:r>
                        </m:e>
                        <m:sub>
                          <m:r>
                            <w:rPr>
                              <w:rFonts w:ascii="Cambria Math" w:hAnsi="Cambria Math"/>
                              <w:sz w:val="19"/>
                              <w:szCs w:val="21"/>
                            </w:rPr>
                            <m:t>2</m:t>
                          </m:r>
                        </m:sub>
                      </m:sSub>
                    </m:e>
                  </m:mr>
                  <m:mr>
                    <m:e>
                      <m:m>
                        <m:mPr>
                          <m:mcs>
                            <m:mc>
                              <m:mcPr>
                                <m:count m:val="1"/>
                                <m:mcJc m:val="center"/>
                              </m:mcPr>
                            </m:mc>
                          </m:mcs>
                          <m:ctrlPr>
                            <w:rPr>
                              <w:rFonts w:ascii="Cambria Math" w:hAnsi="Cambria Math"/>
                              <w:i/>
                              <w:sz w:val="19"/>
                              <w:szCs w:val="21"/>
                            </w:rPr>
                          </m:ctrlPr>
                        </m:mPr>
                        <m:mr>
                          <m:e>
                            <m:r>
                              <w:rPr>
                                <w:rFonts w:ascii="Cambria Math" w:hAnsi="Cambria Math"/>
                                <w:sz w:val="19"/>
                                <w:szCs w:val="21"/>
                              </w:rPr>
                              <m:t>⋮</m:t>
                            </m:r>
                          </m:e>
                        </m:mr>
                        <m:mr>
                          <m:e>
                            <m:sSub>
                              <m:sSubPr>
                                <m:ctrlPr>
                                  <w:rPr>
                                    <w:rFonts w:ascii="Cambria Math" w:hAnsi="Cambria Math"/>
                                    <w:i/>
                                    <w:sz w:val="19"/>
                                    <w:szCs w:val="21"/>
                                  </w:rPr>
                                </m:ctrlPr>
                              </m:sSubPr>
                              <m:e>
                                <m:r>
                                  <w:rPr>
                                    <w:rFonts w:ascii="Cambria Math" w:hAnsi="Cambria Math"/>
                                    <w:sz w:val="19"/>
                                    <w:szCs w:val="21"/>
                                  </w:rPr>
                                  <m:t>x</m:t>
                                </m:r>
                              </m:e>
                              <m:sub>
                                <m:r>
                                  <w:rPr>
                                    <w:rFonts w:ascii="Cambria Math" w:hAnsi="Cambria Math"/>
                                    <w:sz w:val="19"/>
                                    <w:szCs w:val="21"/>
                                  </w:rPr>
                                  <m:t>n</m:t>
                                </m:r>
                              </m:sub>
                            </m:sSub>
                          </m:e>
                        </m:mr>
                      </m:m>
                    </m:e>
                  </m:mr>
                </m:m>
              </m:e>
            </m:d>
          </m:e>
          <m:sup>
            <m:r>
              <m:rPr>
                <m:sty m:val="p"/>
              </m:rPr>
              <w:rPr>
                <w:rFonts w:ascii="Cambria Math" w:hAnsi="Cambria Math"/>
                <w:sz w:val="19"/>
                <w:szCs w:val="21"/>
              </w:rPr>
              <m:t>T</m:t>
            </m:r>
          </m:sup>
        </m:sSup>
        <m:r>
          <m:rPr>
            <m:sty m:val="p"/>
          </m:rPr>
          <w:rPr>
            <w:rFonts w:ascii="Cambria Math" w:hAnsi="Cambria Math"/>
            <w:sz w:val="19"/>
            <w:szCs w:val="21"/>
          </w:rPr>
          <m:t>=</m:t>
        </m:r>
        <m:d>
          <m:dPr>
            <m:ctrlPr>
              <w:rPr>
                <w:rFonts w:ascii="Cambria Math" w:hAnsi="Cambria Math"/>
                <w:sz w:val="19"/>
                <w:szCs w:val="21"/>
              </w:rPr>
            </m:ctrlPr>
          </m:dPr>
          <m:e>
            <m:m>
              <m:mPr>
                <m:mcs>
                  <m:mc>
                    <m:mcPr>
                      <m:count m:val="3"/>
                      <m:mcJc m:val="center"/>
                    </m:mcPr>
                  </m:mc>
                </m:mcs>
                <m:ctrlPr>
                  <w:rPr>
                    <w:rFonts w:ascii="Cambria Math" w:hAnsi="Cambria Math"/>
                    <w:i/>
                    <w:sz w:val="19"/>
                    <w:szCs w:val="21"/>
                  </w:rPr>
                </m:ctrlPr>
              </m:mPr>
              <m:mr>
                <m:e>
                  <m:sSub>
                    <m:sSubPr>
                      <m:ctrlPr>
                        <w:rPr>
                          <w:rFonts w:ascii="Cambria Math" w:hAnsi="Cambria Math"/>
                          <w:i/>
                          <w:sz w:val="19"/>
                          <w:szCs w:val="21"/>
                        </w:rPr>
                      </m:ctrlPr>
                    </m:sSubPr>
                    <m:e>
                      <m:r>
                        <w:rPr>
                          <w:rFonts w:ascii="Cambria Math" w:hAnsi="Cambria Math"/>
                          <w:sz w:val="19"/>
                          <w:szCs w:val="21"/>
                        </w:rPr>
                        <m:t>x</m:t>
                      </m:r>
                    </m:e>
                    <m:sub>
                      <m:r>
                        <w:rPr>
                          <w:rFonts w:ascii="Cambria Math" w:hAnsi="Cambria Math"/>
                          <w:sz w:val="19"/>
                          <w:szCs w:val="21"/>
                        </w:rPr>
                        <m:t>1</m:t>
                      </m:r>
                    </m:sub>
                  </m:sSub>
                </m:e>
                <m:e>
                  <m:sSub>
                    <m:sSubPr>
                      <m:ctrlPr>
                        <w:rPr>
                          <w:rFonts w:ascii="Cambria Math" w:hAnsi="Cambria Math"/>
                          <w:i/>
                          <w:sz w:val="19"/>
                          <w:szCs w:val="21"/>
                        </w:rPr>
                      </m:ctrlPr>
                    </m:sSubPr>
                    <m:e>
                      <m:r>
                        <w:rPr>
                          <w:rFonts w:ascii="Cambria Math" w:hAnsi="Cambria Math"/>
                          <w:sz w:val="19"/>
                          <w:szCs w:val="21"/>
                        </w:rPr>
                        <m:t>x</m:t>
                      </m:r>
                    </m:e>
                    <m:sub>
                      <m:r>
                        <w:rPr>
                          <w:rFonts w:ascii="Cambria Math" w:hAnsi="Cambria Math"/>
                          <w:sz w:val="19"/>
                          <w:szCs w:val="21"/>
                        </w:rPr>
                        <m:t>2</m:t>
                      </m:r>
                    </m:sub>
                  </m:sSub>
                </m:e>
                <m:e>
                  <m:m>
                    <m:mPr>
                      <m:mcs>
                        <m:mc>
                          <m:mcPr>
                            <m:count m:val="2"/>
                            <m:mcJc m:val="center"/>
                          </m:mcPr>
                        </m:mc>
                      </m:mcs>
                      <m:ctrlPr>
                        <w:rPr>
                          <w:rFonts w:ascii="Cambria Math" w:hAnsi="Cambria Math"/>
                          <w:i/>
                          <w:sz w:val="19"/>
                          <w:szCs w:val="21"/>
                        </w:rPr>
                      </m:ctrlPr>
                    </m:mPr>
                    <m:mr>
                      <m:e>
                        <m:r>
                          <w:rPr>
                            <w:rFonts w:ascii="Cambria Math" w:hAnsi="Cambria Math"/>
                            <w:sz w:val="19"/>
                            <w:szCs w:val="21"/>
                          </w:rPr>
                          <m:t>⋯</m:t>
                        </m:r>
                      </m:e>
                      <m:e>
                        <m:sSub>
                          <m:sSubPr>
                            <m:ctrlPr>
                              <w:rPr>
                                <w:rFonts w:ascii="Cambria Math" w:hAnsi="Cambria Math"/>
                                <w:i/>
                                <w:sz w:val="19"/>
                                <w:szCs w:val="21"/>
                              </w:rPr>
                            </m:ctrlPr>
                          </m:sSubPr>
                          <m:e>
                            <m:r>
                              <w:rPr>
                                <w:rFonts w:ascii="Cambria Math" w:hAnsi="Cambria Math"/>
                                <w:sz w:val="19"/>
                                <w:szCs w:val="21"/>
                              </w:rPr>
                              <m:t>x</m:t>
                            </m:r>
                          </m:e>
                          <m:sub>
                            <m:r>
                              <w:rPr>
                                <w:rFonts w:ascii="Cambria Math" w:hAnsi="Cambria Math"/>
                                <w:sz w:val="19"/>
                                <w:szCs w:val="21"/>
                              </w:rPr>
                              <m:t>n</m:t>
                            </m:r>
                          </m:sub>
                        </m:sSub>
                      </m:e>
                    </m:mr>
                  </m:m>
                </m:e>
              </m:mr>
            </m:m>
          </m:e>
        </m:d>
        <m:r>
          <m:rPr>
            <m:sty m:val="p"/>
          </m:rPr>
          <w:rPr>
            <w:rFonts w:ascii="Cambria Math" w:hAnsi="Cambria Math"/>
            <w:sz w:val="19"/>
            <w:szCs w:val="21"/>
          </w:rPr>
          <m:t xml:space="preserve">  and   </m:t>
        </m:r>
        <m:sSup>
          <m:sSupPr>
            <m:ctrlPr>
              <w:rPr>
                <w:rFonts w:ascii="Cambria Math" w:hAnsi="Cambria Math" w:cs="Times New Roman"/>
                <w:i/>
                <w:szCs w:val="21"/>
              </w:rPr>
            </m:ctrlPr>
          </m:sSupPr>
          <m:e>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e>
                      <m:m>
                        <m:mPr>
                          <m:mcs>
                            <m:mc>
                              <m:mcPr>
                                <m:count m:val="2"/>
                                <m:mcJc m:val="center"/>
                              </m:mcPr>
                            </m:mc>
                          </m:mcs>
                          <m:ctrlPr>
                            <w:rPr>
                              <w:rFonts w:ascii="Cambria Math" w:hAnsi="Cambria Math" w:cs="Times New Roman"/>
                              <w:i/>
                              <w:szCs w:val="21"/>
                            </w:rPr>
                          </m:ctrlPr>
                        </m:mPr>
                        <m:mr>
                          <m:e>
                            <m:r>
                              <w:rPr>
                                <w:rFonts w:ascii="Cambria Math" w:hAnsi="Cambria Math" w:cs="Times New Roman"/>
                                <w:szCs w:val="21"/>
                              </w:rPr>
                              <m:t>⋯</m:t>
                            </m:r>
                          </m:e>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e>
                        </m:mr>
                      </m:m>
                    </m:e>
                  </m:mr>
                </m:m>
              </m:e>
            </m:d>
          </m:e>
          <m:sup>
            <m:r>
              <m:rPr>
                <m:sty m:val="p"/>
              </m:rPr>
              <w:rPr>
                <w:rFonts w:ascii="Cambria Math" w:hAnsi="Cambria Math" w:cs="Times New Roman"/>
                <w:szCs w:val="21"/>
              </w:rPr>
              <m:t>T</m:t>
            </m:r>
          </m:sup>
        </m:sSup>
        <m:r>
          <m:rPr>
            <m:sty m:val="p"/>
          </m:rPr>
          <w:rPr>
            <w:rFonts w:ascii="Cambria Math" w:hAnsi="Cambria Math"/>
            <w:sz w:val="19"/>
            <w:szCs w:val="21"/>
          </w:rPr>
          <m:t>=</m:t>
        </m:r>
        <m:d>
          <m:dPr>
            <m:ctrlPr>
              <w:rPr>
                <w:rFonts w:ascii="Cambria Math" w:hAnsi="Cambria Math" w:cs="Times New Roman"/>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e>
                    </m:mr>
                  </m:m>
                </m:e>
              </m:mr>
            </m:m>
          </m:e>
        </m:d>
        <m:r>
          <w:rPr>
            <w:rFonts w:ascii="Cambria Math" w:hAnsi="Cambria Math" w:cs="Times New Roman"/>
            <w:szCs w:val="21"/>
          </w:rPr>
          <m:t xml:space="preserve">    </m:t>
        </m:r>
        <m:r>
          <w:del w:id="71" w:author="Cindy Chen" w:date="2018-07-30T14:53:00Z">
            <w:rPr>
              <w:rFonts w:ascii="Cambria Math" w:hAnsi="Cambria Math" w:cs="Times New Roman"/>
              <w:szCs w:val="21"/>
            </w:rPr>
            <m:t>[1.2.1.2]</m:t>
          </w:del>
        </m:r>
        <m:r>
          <m:rPr>
            <m:sty m:val="p"/>
          </m:rPr>
          <w:rPr>
            <w:rFonts w:ascii="Cambria Math" w:hAnsi="Cambria Math"/>
            <w:sz w:val="19"/>
            <w:szCs w:val="21"/>
          </w:rPr>
          <m:t xml:space="preserve"> </m:t>
        </m:r>
      </m:oMath>
      <w:ins w:id="72" w:author="Cindy Chen" w:date="2018-07-30T14:52:00Z">
        <w:r w:rsidR="00FB081A">
          <w:rPr>
            <w:rFonts w:asciiTheme="minorEastAsia" w:hAnsiTheme="minorEastAsia" w:hint="eastAsia"/>
            <w:sz w:val="19"/>
            <w:szCs w:val="21"/>
          </w:rPr>
          <w:t xml:space="preserve"> </w:t>
        </w:r>
      </w:ins>
      <w:ins w:id="73" w:author="Cindy Chen" w:date="2018-07-30T14:53:00Z">
        <w:r w:rsidR="00FB081A">
          <w:rPr>
            <w:rFonts w:asciiTheme="minorEastAsia" w:hAnsiTheme="minorEastAsia" w:hint="eastAsia"/>
            <w:sz w:val="19"/>
            <w:szCs w:val="21"/>
          </w:rPr>
          <w:t xml:space="preserve">     （1.8）</w:t>
        </w:r>
      </w:ins>
    </w:p>
    <w:p w14:paraId="775C810D" w14:textId="77777777" w:rsidR="00AB1B7E" w:rsidRDefault="00AB1B7E">
      <w:pPr>
        <w:jc w:val="left"/>
        <w:rPr>
          <w:rFonts w:asciiTheme="minorEastAsia" w:hAnsiTheme="minorEastAsia"/>
          <w:szCs w:val="21"/>
        </w:rPr>
      </w:pPr>
    </w:p>
    <w:p w14:paraId="32CFD732" w14:textId="77777777" w:rsidR="00AB1B7E" w:rsidRDefault="00AB1B7E">
      <w:pPr>
        <w:jc w:val="left"/>
        <w:rPr>
          <w:rFonts w:asciiTheme="minorEastAsia" w:hAnsiTheme="minorEastAsia"/>
          <w:szCs w:val="21"/>
        </w:rPr>
      </w:pPr>
    </w:p>
    <w:p w14:paraId="6A7F5C39" w14:textId="77777777" w:rsidR="00AB1B7E" w:rsidRDefault="005E2D7D">
      <w:pPr>
        <w:jc w:val="left"/>
        <w:rPr>
          <w:rFonts w:asciiTheme="minorEastAsia" w:hAnsiTheme="minorEastAsia"/>
          <w:szCs w:val="21"/>
        </w:rPr>
      </w:pPr>
      <w:r>
        <w:rPr>
          <w:rFonts w:asciiTheme="minorEastAsia" w:hAnsiTheme="minorEastAsia" w:hint="eastAsia"/>
          <w:szCs w:val="21"/>
        </w:rPr>
        <w:t>本书阐述时用 2 或 3 维维量，因为这利于可视化。在现实中样本的特征数量会远远超过 3 ，但是理论结果可以扩展到任意维度。</w:t>
      </w:r>
    </w:p>
    <w:p w14:paraId="3301E65A" w14:textId="77777777" w:rsidR="00AB1B7E" w:rsidRDefault="00AB1B7E">
      <w:pPr>
        <w:jc w:val="left"/>
        <w:rPr>
          <w:rFonts w:asciiTheme="minorEastAsia" w:hAnsiTheme="minorEastAsia"/>
          <w:szCs w:val="21"/>
        </w:rPr>
      </w:pPr>
    </w:p>
    <w:p w14:paraId="6AEED6E5" w14:textId="4127CEDF" w:rsidR="00AB1B7E" w:rsidRDefault="005E2D7D">
      <w:pPr>
        <w:jc w:val="left"/>
        <w:rPr>
          <w:rFonts w:asciiTheme="minorEastAsia" w:hAnsiTheme="minorEastAsia"/>
          <w:szCs w:val="21"/>
        </w:rPr>
      </w:pPr>
      <w:r>
        <w:rPr>
          <w:rFonts w:asciiTheme="minorEastAsia" w:hAnsiTheme="minorEastAsia" w:hint="eastAsia"/>
          <w:szCs w:val="21"/>
        </w:rPr>
        <w:t xml:space="preserve">如果将各个分量看作坐标值，那么向量 </w:t>
      </w:r>
      <m:oMath>
        <m:r>
          <w:rPr>
            <w:rFonts w:ascii="Cambria Math" w:hAnsi="Cambria Math" w:cs="Times New Roman"/>
            <w:szCs w:val="21"/>
          </w:rPr>
          <m:t>x</m:t>
        </m:r>
      </m:oMath>
      <w:r>
        <w:rPr>
          <w:rFonts w:asciiTheme="minorEastAsia" w:hAnsiTheme="minorEastAsia" w:hint="eastAsia"/>
          <w:szCs w:val="21"/>
        </w:rPr>
        <w:t xml:space="preserve"> 表示坐标系上的一个点（</w:t>
      </w:r>
      <w:r>
        <w:rPr>
          <w:rFonts w:ascii="Times New Roman" w:hAnsi="Times New Roman" w:cs="Times New Roman"/>
          <w:szCs w:val="21"/>
        </w:rPr>
        <w:t>point</w:t>
      </w:r>
      <w:r>
        <w:rPr>
          <w:rFonts w:asciiTheme="minorEastAsia" w:hAnsiTheme="minorEastAsia" w:hint="eastAsia"/>
          <w:szCs w:val="21"/>
        </w:rPr>
        <w:t xml:space="preserve">）。 </w:t>
      </w:r>
      <m:oMath>
        <m:r>
          <w:rPr>
            <w:rFonts w:ascii="Cambria Math" w:hAnsi="Cambria Math" w:cs="Times New Roman"/>
            <w:szCs w:val="21"/>
          </w:rPr>
          <m:t>x</m:t>
        </m:r>
      </m:oMath>
      <w:r>
        <w:rPr>
          <w:rFonts w:asciiTheme="minorEastAsia" w:hAnsiTheme="minorEastAsia" w:hint="eastAsia"/>
          <w:szCs w:val="21"/>
        </w:rPr>
        <w:t xml:space="preserve"> 也可以看作是从原点指向这个点的一个有长度有方向的“箭头”。这二者都是向量的几何表现形式，如图 1</w:t>
      </w:r>
      <w:del w:id="74" w:author="Cindy Chen" w:date="2018-07-30T14:43:00Z">
        <w:r w:rsidDel="0037788B">
          <w:rPr>
            <w:rFonts w:asciiTheme="minorEastAsia" w:hAnsiTheme="minorEastAsia" w:hint="eastAsia"/>
            <w:szCs w:val="21"/>
          </w:rPr>
          <w:delText>.2.1.1</w:delText>
        </w:r>
      </w:del>
      <w:ins w:id="75" w:author="Cindy Chen" w:date="2018-07-30T14:43:00Z">
        <w:r w:rsidR="0037788B">
          <w:rPr>
            <w:rFonts w:asciiTheme="minorEastAsia" w:hAnsiTheme="minorEastAsia" w:hint="eastAsia"/>
            <w:szCs w:val="21"/>
          </w:rPr>
          <w:t>-3</w:t>
        </w:r>
      </w:ins>
      <w:ins w:id="76" w:author="Cindy Chen" w:date="2018-07-30T14:44:00Z">
        <w:r w:rsidR="0037788B">
          <w:rPr>
            <w:rFonts w:asciiTheme="minorEastAsia" w:hAnsiTheme="minorEastAsia" w:hint="eastAsia"/>
            <w:szCs w:val="21"/>
          </w:rPr>
          <w:t>所示</w:t>
        </w:r>
      </w:ins>
      <w:r>
        <w:rPr>
          <w:rFonts w:asciiTheme="minorEastAsia" w:hAnsiTheme="minorEastAsia" w:hint="eastAsia"/>
          <w:szCs w:val="21"/>
        </w:rPr>
        <w:t xml:space="preserve"> 。论述中根据视角不同采用这两种表现形式。</w:t>
      </w:r>
    </w:p>
    <w:p w14:paraId="67B704FA" w14:textId="77777777" w:rsidR="00AB1B7E" w:rsidRDefault="00AB1B7E">
      <w:pPr>
        <w:jc w:val="left"/>
        <w:rPr>
          <w:rFonts w:asciiTheme="minorEastAsia" w:hAnsiTheme="minorEastAsia"/>
          <w:szCs w:val="21"/>
        </w:rPr>
      </w:pPr>
    </w:p>
    <w:p w14:paraId="7346D956" w14:textId="77777777" w:rsidR="00AB1B7E" w:rsidRDefault="00AB1B7E">
      <w:pPr>
        <w:jc w:val="left"/>
        <w:rPr>
          <w:rFonts w:asciiTheme="minorEastAsia" w:hAnsiTheme="minorEastAsia"/>
          <w:szCs w:val="21"/>
        </w:rPr>
      </w:pPr>
    </w:p>
    <w:p w14:paraId="000CB560" w14:textId="77777777" w:rsidR="00AB1B7E" w:rsidRDefault="005E2D7D">
      <w:pPr>
        <w:jc w:val="center"/>
        <w:rPr>
          <w:rFonts w:asciiTheme="minorEastAsia" w:hAnsiTheme="minorEastAsia"/>
          <w:szCs w:val="21"/>
        </w:rPr>
      </w:pPr>
      <w:r>
        <w:rPr>
          <w:rFonts w:asciiTheme="minorEastAsia" w:hAnsiTheme="minorEastAsia"/>
          <w:noProof/>
          <w:szCs w:val="21"/>
        </w:rPr>
        <w:drawing>
          <wp:inline distT="0" distB="0" distL="0" distR="0" wp14:anchorId="1949A73D" wp14:editId="39A1821D">
            <wp:extent cx="3810000" cy="21431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14:paraId="0296E48B" w14:textId="15C9F61D" w:rsidR="00AB1B7E" w:rsidRPr="0037788B" w:rsidRDefault="005E2D7D">
      <w:pPr>
        <w:jc w:val="center"/>
        <w:rPr>
          <w:rFonts w:asciiTheme="minorEastAsia" w:hAnsiTheme="minorEastAsia"/>
          <w:szCs w:val="21"/>
          <w:rPrChange w:id="77" w:author="Cindy Chen" w:date="2018-07-30T14:44:00Z">
            <w:rPr>
              <w:rFonts w:asciiTheme="minorEastAsia" w:hAnsiTheme="minorEastAsia"/>
              <w:i/>
              <w:szCs w:val="21"/>
            </w:rPr>
          </w:rPrChange>
        </w:rPr>
      </w:pPr>
      <w:r w:rsidRPr="0037788B">
        <w:rPr>
          <w:rFonts w:asciiTheme="minorEastAsia" w:hAnsiTheme="minorEastAsia" w:hint="eastAsia"/>
          <w:szCs w:val="21"/>
          <w:rPrChange w:id="78" w:author="Cindy Chen" w:date="2018-07-30T14:44:00Z">
            <w:rPr>
              <w:rFonts w:asciiTheme="minorEastAsia" w:hAnsiTheme="minorEastAsia" w:hint="eastAsia"/>
              <w:i/>
              <w:szCs w:val="21"/>
            </w:rPr>
          </w:rPrChange>
        </w:rPr>
        <w:t>图</w:t>
      </w:r>
      <w:del w:id="79" w:author="Cindy Chen" w:date="2018-07-30T14:44:00Z">
        <w:r w:rsidRPr="0037788B" w:rsidDel="0037788B">
          <w:rPr>
            <w:rFonts w:asciiTheme="minorEastAsia" w:hAnsiTheme="minorEastAsia"/>
            <w:szCs w:val="21"/>
            <w:rPrChange w:id="80" w:author="Cindy Chen" w:date="2018-07-30T14:44:00Z">
              <w:rPr>
                <w:rFonts w:asciiTheme="minorEastAsia" w:hAnsiTheme="minorEastAsia"/>
                <w:i/>
                <w:szCs w:val="21"/>
              </w:rPr>
            </w:rPrChange>
          </w:rPr>
          <w:delText xml:space="preserve"> 1.2.1.1</w:delText>
        </w:r>
      </w:del>
      <w:ins w:id="81" w:author="Cindy Chen" w:date="2018-07-30T14:44:00Z">
        <w:r w:rsidR="0037788B">
          <w:rPr>
            <w:rFonts w:asciiTheme="minorEastAsia" w:hAnsiTheme="minorEastAsia" w:hint="eastAsia"/>
            <w:szCs w:val="21"/>
          </w:rPr>
          <w:t>1-3</w:t>
        </w:r>
      </w:ins>
      <w:r w:rsidRPr="0037788B">
        <w:rPr>
          <w:rFonts w:asciiTheme="minorEastAsia" w:hAnsiTheme="minorEastAsia"/>
          <w:szCs w:val="21"/>
          <w:rPrChange w:id="82" w:author="Cindy Chen" w:date="2018-07-30T14:44:00Z">
            <w:rPr>
              <w:rFonts w:asciiTheme="minorEastAsia" w:hAnsiTheme="minorEastAsia"/>
              <w:i/>
              <w:szCs w:val="21"/>
            </w:rPr>
          </w:rPrChange>
        </w:rPr>
        <w:t xml:space="preserve"> 向量的几何表示</w:t>
      </w:r>
    </w:p>
    <w:p w14:paraId="71CA529B" w14:textId="77777777" w:rsidR="00AB1B7E" w:rsidRDefault="00AB1B7E">
      <w:pPr>
        <w:jc w:val="left"/>
        <w:rPr>
          <w:rFonts w:asciiTheme="minorEastAsia" w:hAnsiTheme="minorEastAsia"/>
          <w:i/>
          <w:szCs w:val="21"/>
        </w:rPr>
      </w:pPr>
    </w:p>
    <w:p w14:paraId="79CFEEF2" w14:textId="77777777" w:rsidR="00AB1B7E" w:rsidRDefault="00AB1B7E">
      <w:pPr>
        <w:jc w:val="left"/>
        <w:rPr>
          <w:rFonts w:asciiTheme="minorEastAsia" w:hAnsiTheme="minorEastAsia"/>
          <w:i/>
          <w:szCs w:val="21"/>
        </w:rPr>
      </w:pPr>
    </w:p>
    <w:p w14:paraId="390EC49B" w14:textId="77777777" w:rsidR="00AB1B7E" w:rsidRDefault="005E2D7D">
      <w:pPr>
        <w:pStyle w:val="a7"/>
        <w:numPr>
          <w:ilvl w:val="2"/>
          <w:numId w:val="2"/>
        </w:numPr>
        <w:ind w:firstLineChars="0"/>
        <w:jc w:val="left"/>
        <w:rPr>
          <w:rFonts w:asciiTheme="minorEastAsia" w:hAnsiTheme="minorEastAsia"/>
          <w:b/>
          <w:szCs w:val="21"/>
        </w:rPr>
      </w:pPr>
      <w:r>
        <w:rPr>
          <w:rFonts w:asciiTheme="minorEastAsia" w:hAnsiTheme="minorEastAsia" w:hint="eastAsia"/>
          <w:b/>
          <w:szCs w:val="21"/>
        </w:rPr>
        <w:t>向量的和、数乘与零向量</w:t>
      </w:r>
    </w:p>
    <w:p w14:paraId="0699508B" w14:textId="77777777" w:rsidR="00AB1B7E" w:rsidRDefault="00AB1B7E">
      <w:pPr>
        <w:jc w:val="left"/>
        <w:rPr>
          <w:rFonts w:asciiTheme="minorEastAsia" w:hAnsiTheme="minorEastAsia"/>
          <w:szCs w:val="21"/>
        </w:rPr>
      </w:pPr>
    </w:p>
    <w:p w14:paraId="42B39CFE" w14:textId="77777777" w:rsidR="00AB1B7E" w:rsidRDefault="005E2D7D">
      <w:pPr>
        <w:jc w:val="left"/>
        <w:rPr>
          <w:rFonts w:asciiTheme="minorEastAsia" w:hAnsiTheme="minorEastAsia"/>
          <w:szCs w:val="21"/>
        </w:rPr>
      </w:pPr>
      <w:r>
        <w:rPr>
          <w:rFonts w:ascii="Cambria Math" w:hAnsi="Cambria Math" w:hint="eastAsia"/>
          <w:szCs w:val="21"/>
        </w:rPr>
        <w:t>向量可以求和。令</w:t>
      </w:r>
      <w:r>
        <w:rPr>
          <w:rFonts w:ascii="Cambria Math" w:hAnsi="Cambria Math" w:hint="eastAsia"/>
          <w:szCs w:val="21"/>
        </w:rPr>
        <w:t xml:space="preserve"> </w:t>
      </w:r>
      <m:oMath>
        <m:r>
          <w:rPr>
            <w:rFonts w:ascii="Cambria Math" w:hAnsi="Cambria Math"/>
            <w:szCs w:val="21"/>
          </w:rPr>
          <m:t>x</m:t>
        </m:r>
      </m:oMath>
      <w:r>
        <w:rPr>
          <w:rFonts w:asciiTheme="minorEastAsia" w:hAnsiTheme="minorEastAsia" w:hint="eastAsia"/>
          <w:szCs w:val="21"/>
        </w:rPr>
        <w:t xml:space="preserve"> 和 </w:t>
      </w:r>
      <m:oMath>
        <m:r>
          <w:rPr>
            <w:rFonts w:ascii="Cambria Math" w:hAnsi="Cambria Math"/>
            <w:szCs w:val="21"/>
          </w:rPr>
          <m:t>y</m:t>
        </m:r>
      </m:oMath>
      <w:r>
        <w:rPr>
          <w:rFonts w:asciiTheme="minorEastAsia" w:hAnsiTheme="minorEastAsia" w:hint="eastAsia"/>
          <w:szCs w:val="21"/>
        </w:rPr>
        <w:t xml:space="preserve"> 是两个相同维数的向量，定义它们的和是：</w:t>
      </w:r>
    </w:p>
    <w:p w14:paraId="7F9A9476" w14:textId="77777777" w:rsidR="00AB1B7E" w:rsidRDefault="00AB1B7E">
      <w:pPr>
        <w:jc w:val="left"/>
        <w:rPr>
          <w:rFonts w:asciiTheme="minorEastAsia" w:hAnsiTheme="minorEastAsia"/>
          <w:szCs w:val="21"/>
        </w:rPr>
      </w:pPr>
    </w:p>
    <w:p w14:paraId="683E6B0D" w14:textId="77777777" w:rsidR="00AB1B7E" w:rsidRDefault="00AB1B7E">
      <w:pPr>
        <w:jc w:val="left"/>
        <w:rPr>
          <w:rFonts w:asciiTheme="minorEastAsia" w:hAnsiTheme="minorEastAsia"/>
          <w:szCs w:val="21"/>
        </w:rPr>
      </w:pPr>
    </w:p>
    <w:p w14:paraId="3D9DB90D" w14:textId="77777777" w:rsidR="00AB1B7E" w:rsidRDefault="005E2D7D">
      <w:pPr>
        <w:jc w:val="left"/>
        <w:rPr>
          <w:rFonts w:asciiTheme="minorEastAsia" w:hAnsiTheme="minorEastAsia"/>
          <w:szCs w:val="21"/>
        </w:rPr>
      </w:pPr>
      <m:oMathPara>
        <m:oMath>
          <m:r>
            <w:rPr>
              <w:rFonts w:ascii="Cambria Math" w:hAnsi="Cambria Math"/>
              <w:szCs w:val="21"/>
            </w:rPr>
            <m:t>x</m:t>
          </m:r>
          <m:r>
            <m:rPr>
              <m:sty m:val="p"/>
            </m:rPr>
            <w:rPr>
              <w:rFonts w:ascii="Cambria Math" w:hAnsi="Cambria Math"/>
              <w:szCs w:val="21"/>
            </w:rPr>
            <m:t>+</m:t>
          </m:r>
          <m:r>
            <w:rPr>
              <w:rFonts w:ascii="Cambria Math" w:hAnsi="Cambria Math"/>
              <w:szCs w:val="21"/>
            </w:rPr>
            <m:t>y</m:t>
          </m:r>
          <m:r>
            <m:rPr>
              <m:sty m:val="p"/>
            </m:rPr>
            <w:rPr>
              <w:rFonts w:ascii="Cambria Math" w:hAnsi="Cambria Math"/>
              <w:szCs w:val="21"/>
            </w:rPr>
            <m:t>=</m:t>
          </m:r>
          <m:d>
            <m:dPr>
              <m:ctrlPr>
                <w:rPr>
                  <w:rFonts w:ascii="Cambria Math" w:hAnsi="Cambria Math"/>
                  <w:szCs w:val="21"/>
                </w:rPr>
              </m:ctrlPr>
            </m:dPr>
            <m:e>
              <m:m>
                <m:mPr>
                  <m:mcs>
                    <m:mc>
                      <m:mcPr>
                        <m:count m:val="1"/>
                        <m:mcJc m:val="center"/>
                      </m:mcPr>
                    </m:mc>
                  </m:mcs>
                  <m:ctrlPr>
                    <w:rPr>
                      <w:rFonts w:ascii="Cambria Math" w:hAnsi="Cambria Math"/>
                      <w:i/>
                      <w:szCs w:val="21"/>
                    </w:rPr>
                  </m:ctrlPr>
                </m:mPr>
                <m:m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e>
                </m:mr>
                <m:m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e>
                </m:mr>
                <m:mr>
                  <m:e>
                    <m:m>
                      <m:mPr>
                        <m:mcs>
                          <m:mc>
                            <m:mcPr>
                              <m:count m:val="1"/>
                              <m:mcJc m:val="center"/>
                            </m:mcPr>
                          </m:mc>
                        </m:mcs>
                        <m:ctrlPr>
                          <w:rPr>
                            <w:rFonts w:ascii="Cambria Math" w:hAnsi="Cambria Math"/>
                            <w:i/>
                            <w:szCs w:val="21"/>
                          </w:rPr>
                        </m:ctrlPr>
                      </m:mPr>
                      <m:mr>
                        <m:e>
                          <m:r>
                            <w:rPr>
                              <w:rFonts w:ascii="Cambria Math" w:hAnsi="Cambria Math"/>
                              <w:szCs w:val="21"/>
                            </w:rPr>
                            <m:t>⋮</m:t>
                          </m:r>
                        </m:e>
                      </m:mr>
                      <m:m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n</m:t>
                              </m:r>
                            </m:sub>
                          </m:sSub>
                        </m:e>
                      </m:mr>
                    </m:m>
                  </m:e>
                </m:mr>
              </m:m>
            </m:e>
          </m:d>
          <m:r>
            <w:rPr>
              <w:rFonts w:ascii="Cambria Math" w:hAnsi="Cambria Math"/>
              <w:szCs w:val="21"/>
            </w:rPr>
            <m:t>+</m:t>
          </m:r>
          <m:d>
            <m:dPr>
              <m:ctrlPr>
                <w:rPr>
                  <w:rFonts w:ascii="Cambria Math" w:hAnsi="Cambria Math"/>
                  <w:i/>
                  <w:szCs w:val="21"/>
                </w:rPr>
              </m:ctrlPr>
            </m:dPr>
            <m:e>
              <m:m>
                <m:mPr>
                  <m:mcs>
                    <m:mc>
                      <m:mcPr>
                        <m:count m:val="1"/>
                        <m:mcJc m:val="center"/>
                      </m:mcPr>
                    </m:mc>
                  </m:mcs>
                  <m:ctrlPr>
                    <w:rPr>
                      <w:rFonts w:ascii="Cambria Math" w:hAnsi="Cambria Math"/>
                      <w:i/>
                      <w:szCs w:val="21"/>
                    </w:rPr>
                  </m:ctrlPr>
                </m:mPr>
                <m:mr>
                  <m:e>
                    <m:sSub>
                      <m:sSubPr>
                        <m:ctrlPr>
                          <w:rPr>
                            <w:rFonts w:ascii="Cambria Math" w:hAnsi="Cambria Math"/>
                            <w:i/>
                            <w:szCs w:val="21"/>
                          </w:rPr>
                        </m:ctrlPr>
                      </m:sSubPr>
                      <m:e>
                        <m:r>
                          <w:rPr>
                            <w:rFonts w:ascii="Cambria Math" w:hAnsi="Cambria Math"/>
                            <w:szCs w:val="21"/>
                          </w:rPr>
                          <m:t>y</m:t>
                        </m:r>
                      </m:e>
                      <m:sub>
                        <m:r>
                          <w:rPr>
                            <w:rFonts w:ascii="Cambria Math" w:hAnsi="Cambria Math"/>
                            <w:szCs w:val="21"/>
                          </w:rPr>
                          <m:t>1</m:t>
                        </m:r>
                      </m:sub>
                    </m:sSub>
                  </m:e>
                </m:mr>
                <m:mr>
                  <m:e>
                    <m:sSub>
                      <m:sSubPr>
                        <m:ctrlPr>
                          <w:rPr>
                            <w:rFonts w:ascii="Cambria Math" w:hAnsi="Cambria Math"/>
                            <w:i/>
                            <w:szCs w:val="21"/>
                          </w:rPr>
                        </m:ctrlPr>
                      </m:sSubPr>
                      <m:e>
                        <m:r>
                          <w:rPr>
                            <w:rFonts w:ascii="Cambria Math" w:hAnsi="Cambria Math"/>
                            <w:szCs w:val="21"/>
                          </w:rPr>
                          <m:t>y</m:t>
                        </m:r>
                      </m:e>
                      <m:sub>
                        <m:r>
                          <w:rPr>
                            <w:rFonts w:ascii="Cambria Math" w:hAnsi="Cambria Math"/>
                            <w:szCs w:val="21"/>
                          </w:rPr>
                          <m:t>2</m:t>
                        </m:r>
                      </m:sub>
                    </m:sSub>
                  </m:e>
                </m:mr>
                <m:mr>
                  <m:e>
                    <m:m>
                      <m:mPr>
                        <m:mcs>
                          <m:mc>
                            <m:mcPr>
                              <m:count m:val="1"/>
                              <m:mcJc m:val="center"/>
                            </m:mcPr>
                          </m:mc>
                        </m:mcs>
                        <m:ctrlPr>
                          <w:rPr>
                            <w:rFonts w:ascii="Cambria Math" w:hAnsi="Cambria Math"/>
                            <w:i/>
                            <w:szCs w:val="21"/>
                          </w:rPr>
                        </m:ctrlPr>
                      </m:mPr>
                      <m:mr>
                        <m:e>
                          <m:r>
                            <w:rPr>
                              <w:rFonts w:ascii="Cambria Math" w:hAnsi="Cambria Math"/>
                              <w:szCs w:val="21"/>
                            </w:rPr>
                            <m:t>⋮</m:t>
                          </m:r>
                        </m:e>
                      </m:mr>
                      <m:mr>
                        <m:e>
                          <m:sSub>
                            <m:sSubPr>
                              <m:ctrlPr>
                                <w:rPr>
                                  <w:rFonts w:ascii="Cambria Math" w:hAnsi="Cambria Math"/>
                                  <w:i/>
                                  <w:szCs w:val="21"/>
                                </w:rPr>
                              </m:ctrlPr>
                            </m:sSubPr>
                            <m:e>
                              <m:r>
                                <w:rPr>
                                  <w:rFonts w:ascii="Cambria Math" w:hAnsi="Cambria Math"/>
                                  <w:szCs w:val="21"/>
                                </w:rPr>
                                <m:t>y</m:t>
                              </m:r>
                            </m:e>
                            <m:sub>
                              <m:r>
                                <w:rPr>
                                  <w:rFonts w:ascii="Cambria Math" w:hAnsi="Cambria Math"/>
                                  <w:szCs w:val="21"/>
                                </w:rPr>
                                <m:t>n</m:t>
                              </m:r>
                            </m:sub>
                          </m:sSub>
                        </m:e>
                      </m:mr>
                    </m:m>
                  </m:e>
                </m:mr>
              </m:m>
            </m:e>
          </m:d>
          <m:r>
            <w:rPr>
              <w:rFonts w:ascii="Cambria Math" w:hAnsi="Cambria Math"/>
              <w:szCs w:val="21"/>
            </w:rPr>
            <m:t>=</m:t>
          </m:r>
          <m:d>
            <m:dPr>
              <m:ctrlPr>
                <w:rPr>
                  <w:rFonts w:ascii="Cambria Math" w:hAnsi="Cambria Math"/>
                  <w:i/>
                  <w:szCs w:val="21"/>
                </w:rPr>
              </m:ctrlPr>
            </m:dPr>
            <m:e>
              <m:m>
                <m:mPr>
                  <m:mcs>
                    <m:mc>
                      <m:mcPr>
                        <m:count m:val="1"/>
                        <m:mcJc m:val="center"/>
                      </m:mcPr>
                    </m:mc>
                  </m:mcs>
                  <m:ctrlPr>
                    <w:rPr>
                      <w:rFonts w:ascii="Cambria Math" w:hAnsi="Cambria Math"/>
                      <w:i/>
                      <w:szCs w:val="21"/>
                    </w:rPr>
                  </m:ctrlPr>
                </m:mPr>
                <m:m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1</m:t>
                        </m:r>
                      </m:sub>
                    </m:sSub>
                  </m:e>
                </m:mr>
                <m:m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2</m:t>
                        </m:r>
                      </m:sub>
                    </m:sSub>
                  </m:e>
                </m:mr>
                <m:mr>
                  <m:e>
                    <m:m>
                      <m:mPr>
                        <m:mcs>
                          <m:mc>
                            <m:mcPr>
                              <m:count m:val="1"/>
                              <m:mcJc m:val="center"/>
                            </m:mcPr>
                          </m:mc>
                        </m:mcs>
                        <m:ctrlPr>
                          <w:rPr>
                            <w:rFonts w:ascii="Cambria Math" w:hAnsi="Cambria Math"/>
                            <w:i/>
                            <w:szCs w:val="21"/>
                          </w:rPr>
                        </m:ctrlPr>
                      </m:mPr>
                      <m:mr>
                        <m:e>
                          <m:r>
                            <w:rPr>
                              <w:rFonts w:ascii="Cambria Math" w:hAnsi="Cambria Math"/>
                              <w:szCs w:val="21"/>
                            </w:rPr>
                            <m:t>⋮</m:t>
                          </m:r>
                        </m:e>
                      </m:mr>
                      <m:m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n</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n</m:t>
                              </m:r>
                            </m:sub>
                          </m:sSub>
                        </m:e>
                      </m:mr>
                    </m:m>
                  </m:e>
                </m:mr>
              </m:m>
            </m:e>
          </m:d>
          <m:r>
            <w:rPr>
              <w:rFonts w:ascii="Cambria Math" w:hAnsi="Cambria Math"/>
              <w:szCs w:val="21"/>
            </w:rPr>
            <m:t xml:space="preserve">    </m:t>
          </m:r>
          <m:r>
            <m:rPr>
              <m:sty m:val="p"/>
            </m:rPr>
            <w:rPr>
              <w:rFonts w:ascii="Cambria Math" w:hAnsi="Cambria Math" w:hint="eastAsia"/>
              <w:szCs w:val="21"/>
            </w:rPr>
            <m:t>[1.2.2.1]</m:t>
          </m:r>
        </m:oMath>
      </m:oMathPara>
    </w:p>
    <w:p w14:paraId="66D0EDB4" w14:textId="77777777" w:rsidR="00AB1B7E" w:rsidRDefault="00AB1B7E">
      <w:pPr>
        <w:jc w:val="left"/>
        <w:rPr>
          <w:rFonts w:asciiTheme="minorEastAsia" w:hAnsiTheme="minorEastAsia"/>
          <w:szCs w:val="21"/>
        </w:rPr>
      </w:pPr>
    </w:p>
    <w:p w14:paraId="783C0541" w14:textId="77777777" w:rsidR="00AB1B7E" w:rsidRDefault="00AB1B7E">
      <w:pPr>
        <w:jc w:val="left"/>
        <w:rPr>
          <w:rFonts w:asciiTheme="minorEastAsia" w:hAnsiTheme="minorEastAsia"/>
          <w:szCs w:val="21"/>
        </w:rPr>
      </w:pPr>
    </w:p>
    <w:p w14:paraId="31A279E9" w14:textId="77777777" w:rsidR="00AB1B7E" w:rsidRDefault="005E2D7D">
      <w:pPr>
        <w:jc w:val="left"/>
        <w:rPr>
          <w:rFonts w:ascii="Cambria Math" w:hAnsi="Cambria Math"/>
          <w:szCs w:val="21"/>
        </w:rPr>
      </w:pPr>
      <w:r>
        <w:rPr>
          <w:rFonts w:asciiTheme="minorEastAsia" w:hAnsiTheme="minorEastAsia" w:hint="eastAsia"/>
          <w:szCs w:val="21"/>
        </w:rPr>
        <w:t xml:space="preserve">即将 </w:t>
      </w:r>
      <m:oMath>
        <m:r>
          <w:rPr>
            <w:rFonts w:ascii="Cambria Math" w:hAnsi="Cambria Math"/>
            <w:szCs w:val="21"/>
          </w:rPr>
          <m:t>x</m:t>
        </m:r>
      </m:oMath>
      <w:r>
        <w:rPr>
          <w:rFonts w:asciiTheme="minorEastAsia" w:hAnsiTheme="minorEastAsia" w:hint="eastAsia"/>
          <w:szCs w:val="21"/>
        </w:rPr>
        <w:t xml:space="preserve"> 和 </w:t>
      </w:r>
      <m:oMath>
        <m:r>
          <w:rPr>
            <w:rFonts w:ascii="Cambria Math" w:hAnsi="Cambria Math"/>
            <w:szCs w:val="21"/>
          </w:rPr>
          <m:t>y</m:t>
        </m:r>
      </m:oMath>
      <w:r>
        <w:rPr>
          <w:rFonts w:asciiTheme="minorEastAsia" w:hAnsiTheme="minorEastAsia" w:hint="eastAsia"/>
          <w:szCs w:val="21"/>
        </w:rPr>
        <w:t xml:space="preserve"> 的对应分量相加作为它们的和的分量。如果用“箭头”来表示向量，那么向量和是以 </w:t>
      </w:r>
      <m:oMath>
        <m:r>
          <w:rPr>
            <w:rFonts w:ascii="Cambria Math" w:hAnsi="Cambria Math"/>
            <w:szCs w:val="21"/>
          </w:rPr>
          <m:t>x</m:t>
        </m:r>
      </m:oMath>
      <w:r>
        <w:rPr>
          <w:rFonts w:asciiTheme="minorEastAsia" w:hAnsiTheme="minorEastAsia" w:hint="eastAsia"/>
          <w:szCs w:val="21"/>
        </w:rPr>
        <w:t xml:space="preserve"> 和 </w:t>
      </w:r>
      <m:oMath>
        <m:r>
          <w:rPr>
            <w:rFonts w:ascii="Cambria Math" w:hAnsi="Cambria Math"/>
            <w:szCs w:val="21"/>
          </w:rPr>
          <m:t>y</m:t>
        </m:r>
      </m:oMath>
      <w:r>
        <w:rPr>
          <w:rFonts w:asciiTheme="minorEastAsia" w:hAnsiTheme="minorEastAsia" w:hint="eastAsia"/>
          <w:szCs w:val="21"/>
        </w:rPr>
        <w:t xml:space="preserve"> 为相邻两边组成的平行四边形的对角线，从原点指向相对的顶点。该顶点也是 </w:t>
      </w:r>
      <m:oMath>
        <m:r>
          <w:rPr>
            <w:rFonts w:ascii="Cambria Math" w:hAnsi="Cambria Math"/>
            <w:szCs w:val="21"/>
          </w:rPr>
          <m:t>x</m:t>
        </m:r>
      </m:oMath>
      <w:r>
        <w:rPr>
          <w:rFonts w:asciiTheme="minorEastAsia" w:hAnsiTheme="minorEastAsia" w:hint="eastAsia"/>
          <w:szCs w:val="21"/>
        </w:rPr>
        <w:t xml:space="preserve"> 和 </w:t>
      </w:r>
      <m:oMath>
        <m:r>
          <w:rPr>
            <w:rFonts w:ascii="Cambria Math" w:hAnsi="Cambria Math"/>
            <w:szCs w:val="21"/>
          </w:rPr>
          <m:t>y</m:t>
        </m:r>
      </m:oMath>
      <w:r>
        <w:rPr>
          <w:rFonts w:ascii="Cambria Math" w:hAnsi="Cambria Math" w:hint="eastAsia"/>
          <w:szCs w:val="21"/>
        </w:rPr>
        <w:t xml:space="preserve"> </w:t>
      </w:r>
      <w:r>
        <w:rPr>
          <w:rFonts w:ascii="Cambria Math" w:hAnsi="Cambria Math" w:hint="eastAsia"/>
          <w:szCs w:val="21"/>
        </w:rPr>
        <w:t>之和的点表示。</w:t>
      </w:r>
    </w:p>
    <w:p w14:paraId="412BBDAE" w14:textId="77777777" w:rsidR="00AB1B7E" w:rsidRDefault="00AB1B7E">
      <w:pPr>
        <w:jc w:val="left"/>
        <w:rPr>
          <w:rFonts w:ascii="Cambria Math" w:hAnsi="Cambria Math"/>
          <w:szCs w:val="21"/>
        </w:rPr>
      </w:pPr>
    </w:p>
    <w:p w14:paraId="4618947A" w14:textId="77777777" w:rsidR="00AB1B7E" w:rsidRDefault="00AB1B7E">
      <w:pPr>
        <w:jc w:val="left"/>
        <w:rPr>
          <w:rFonts w:asciiTheme="minorEastAsia" w:hAnsiTheme="minorEastAsia"/>
          <w:szCs w:val="21"/>
        </w:rPr>
      </w:pPr>
    </w:p>
    <w:p w14:paraId="3804E51C" w14:textId="77777777" w:rsidR="00AB1B7E" w:rsidRDefault="005E2D7D">
      <w:pPr>
        <w:jc w:val="center"/>
        <w:rPr>
          <w:rFonts w:asciiTheme="minorEastAsia" w:hAnsiTheme="minorEastAsia"/>
          <w:szCs w:val="21"/>
        </w:rPr>
      </w:pPr>
      <w:r>
        <w:rPr>
          <w:rFonts w:asciiTheme="minorEastAsia" w:hAnsiTheme="minorEastAsia"/>
          <w:noProof/>
          <w:szCs w:val="21"/>
        </w:rPr>
        <w:drawing>
          <wp:inline distT="0" distB="0" distL="0" distR="0" wp14:anchorId="040959CC" wp14:editId="75C6909E">
            <wp:extent cx="3810000" cy="21336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14:paraId="2ED64661" w14:textId="383C8681" w:rsidR="00AB1B7E" w:rsidRPr="0037788B" w:rsidRDefault="005E2D7D">
      <w:pPr>
        <w:jc w:val="center"/>
        <w:rPr>
          <w:rFonts w:asciiTheme="minorEastAsia" w:hAnsiTheme="minorEastAsia"/>
          <w:szCs w:val="21"/>
          <w:rPrChange w:id="83" w:author="Cindy Chen" w:date="2018-07-30T14:44:00Z">
            <w:rPr>
              <w:rFonts w:asciiTheme="minorEastAsia" w:hAnsiTheme="minorEastAsia"/>
              <w:i/>
              <w:szCs w:val="21"/>
            </w:rPr>
          </w:rPrChange>
        </w:rPr>
      </w:pPr>
      <w:r w:rsidRPr="0037788B">
        <w:rPr>
          <w:rFonts w:asciiTheme="minorEastAsia" w:hAnsiTheme="minorEastAsia" w:hint="eastAsia"/>
          <w:szCs w:val="21"/>
          <w:rPrChange w:id="84" w:author="Cindy Chen" w:date="2018-07-30T14:44:00Z">
            <w:rPr>
              <w:rFonts w:asciiTheme="minorEastAsia" w:hAnsiTheme="minorEastAsia" w:hint="eastAsia"/>
              <w:i/>
              <w:szCs w:val="21"/>
            </w:rPr>
          </w:rPrChange>
        </w:rPr>
        <w:t>图</w:t>
      </w:r>
      <w:del w:id="85" w:author="Cindy Chen" w:date="2018-07-30T14:44:00Z">
        <w:r w:rsidRPr="0037788B" w:rsidDel="0037788B">
          <w:rPr>
            <w:rFonts w:asciiTheme="minorEastAsia" w:hAnsiTheme="minorEastAsia"/>
            <w:szCs w:val="21"/>
            <w:rPrChange w:id="86" w:author="Cindy Chen" w:date="2018-07-30T14:44:00Z">
              <w:rPr>
                <w:rFonts w:asciiTheme="minorEastAsia" w:hAnsiTheme="minorEastAsia"/>
                <w:i/>
                <w:szCs w:val="21"/>
              </w:rPr>
            </w:rPrChange>
          </w:rPr>
          <w:delText xml:space="preserve"> 1.2.2.1 </w:delText>
        </w:r>
      </w:del>
      <w:ins w:id="87" w:author="Cindy Chen" w:date="2018-07-30T14:44:00Z">
        <w:r w:rsidR="0037788B">
          <w:rPr>
            <w:rFonts w:asciiTheme="minorEastAsia" w:hAnsiTheme="minorEastAsia" w:hint="eastAsia"/>
            <w:szCs w:val="21"/>
          </w:rPr>
          <w:t>1-4</w:t>
        </w:r>
      </w:ins>
      <w:r w:rsidRPr="0037788B">
        <w:rPr>
          <w:rFonts w:asciiTheme="minorEastAsia" w:hAnsiTheme="minorEastAsia" w:hint="eastAsia"/>
          <w:szCs w:val="21"/>
          <w:rPrChange w:id="88" w:author="Cindy Chen" w:date="2018-07-30T14:44:00Z">
            <w:rPr>
              <w:rFonts w:asciiTheme="minorEastAsia" w:hAnsiTheme="minorEastAsia" w:hint="eastAsia"/>
              <w:i/>
              <w:szCs w:val="21"/>
            </w:rPr>
          </w:rPrChange>
        </w:rPr>
        <w:t>向量和的几何表示</w:t>
      </w:r>
    </w:p>
    <w:p w14:paraId="6D56BD98" w14:textId="77777777" w:rsidR="00AB1B7E" w:rsidRDefault="00AB1B7E">
      <w:pPr>
        <w:jc w:val="left"/>
        <w:rPr>
          <w:rFonts w:ascii="Times New Roman" w:hAnsi="Times New Roman" w:cs="Times New Roman"/>
          <w:szCs w:val="21"/>
        </w:rPr>
      </w:pPr>
    </w:p>
    <w:p w14:paraId="33B45F90" w14:textId="77777777" w:rsidR="00AB1B7E" w:rsidRDefault="00AB1B7E">
      <w:pPr>
        <w:jc w:val="left"/>
        <w:rPr>
          <w:rFonts w:ascii="Times New Roman" w:hAnsi="Times New Roman" w:cs="Times New Roman"/>
          <w:szCs w:val="21"/>
        </w:rPr>
      </w:pPr>
    </w:p>
    <w:p w14:paraId="29C2EE28" w14:textId="77777777" w:rsidR="00AB1B7E" w:rsidRDefault="005E2D7D">
      <w:pPr>
        <w:jc w:val="left"/>
        <w:rPr>
          <w:rFonts w:ascii="Times New Roman" w:hAnsi="Times New Roman" w:cs="Times New Roman"/>
          <w:szCs w:val="21"/>
        </w:rPr>
      </w:pPr>
      <w:r>
        <w:rPr>
          <w:rFonts w:ascii="Times New Roman" w:hAnsi="Times New Roman" w:cs="Times New Roman" w:hint="eastAsia"/>
          <w:szCs w:val="21"/>
        </w:rPr>
        <w:t>可以用一个标量（实数）</w:t>
      </w:r>
      <m:oMath>
        <m:r>
          <w:rPr>
            <w:rFonts w:ascii="Cambria Math" w:hAnsi="Cambria Math" w:cs="Times New Roman"/>
            <w:szCs w:val="21"/>
          </w:rPr>
          <m:t>k</m:t>
        </m:r>
      </m:oMath>
      <w:r>
        <w:rPr>
          <w:rFonts w:ascii="Times New Roman" w:hAnsi="Times New Roman" w:cs="Times New Roman" w:hint="eastAsia"/>
          <w:szCs w:val="21"/>
        </w:rPr>
        <w:t xml:space="preserve"> </w:t>
      </w:r>
      <w:r>
        <w:rPr>
          <w:rFonts w:ascii="Times New Roman" w:hAnsi="Times New Roman" w:cs="Times New Roman" w:hint="eastAsia"/>
          <w:szCs w:val="21"/>
        </w:rPr>
        <w:t>去乘一个向量，即向量的数乘。定义为：</w:t>
      </w:r>
    </w:p>
    <w:p w14:paraId="36373C04" w14:textId="77777777" w:rsidR="00AB1B7E" w:rsidRDefault="00AB1B7E">
      <w:pPr>
        <w:jc w:val="left"/>
        <w:rPr>
          <w:rFonts w:ascii="Times New Roman" w:hAnsi="Times New Roman" w:cs="Times New Roman"/>
          <w:szCs w:val="21"/>
        </w:rPr>
      </w:pPr>
    </w:p>
    <w:p w14:paraId="000623DF" w14:textId="77777777" w:rsidR="00AB1B7E" w:rsidRDefault="00AB1B7E">
      <w:pPr>
        <w:jc w:val="left"/>
        <w:rPr>
          <w:rFonts w:ascii="Times New Roman" w:hAnsi="Times New Roman" w:cs="Times New Roman"/>
          <w:szCs w:val="21"/>
        </w:rPr>
      </w:pPr>
    </w:p>
    <w:p w14:paraId="069AE141" w14:textId="77777777" w:rsidR="00AB1B7E" w:rsidRDefault="005E2D7D">
      <w:pPr>
        <w:jc w:val="left"/>
        <w:rPr>
          <w:rFonts w:ascii="Times New Roman" w:hAnsi="Times New Roman" w:cs="Times New Roman"/>
          <w:szCs w:val="21"/>
        </w:rPr>
      </w:pPr>
      <m:oMathPara>
        <m:oMath>
          <m:r>
            <w:rPr>
              <w:rFonts w:ascii="Cambria Math" w:hAnsi="Cambria Math" w:cs="Times New Roman"/>
              <w:szCs w:val="21"/>
            </w:rPr>
            <m:t>kx=</m:t>
          </m:r>
          <m:d>
            <m:dPr>
              <m:ctrlPr>
                <w:rPr>
                  <w:rFonts w:ascii="Cambria Math" w:hAnsi="Cambria Math" w:cs="Times New Roman"/>
                  <w:szCs w:val="21"/>
                </w:rPr>
              </m:ctrlPr>
            </m:dPr>
            <m:e>
              <m:m>
                <m:mPr>
                  <m:mcs>
                    <m:mc>
                      <m:mcPr>
                        <m:count m:val="1"/>
                        <m:mcJc m:val="center"/>
                      </m:mcPr>
                    </m:mc>
                  </m:mcs>
                  <m:ctrlPr>
                    <w:rPr>
                      <w:rFonts w:ascii="Cambria Math" w:hAnsi="Cambria Math"/>
                      <w:i/>
                      <w:szCs w:val="21"/>
                    </w:rPr>
                  </m:ctrlPr>
                </m:mPr>
                <m:mr>
                  <m:e>
                    <m:r>
                      <w:rPr>
                        <w:rFonts w:ascii="Cambria Math" w:hAnsi="Cambria Math"/>
                        <w:szCs w:val="21"/>
                      </w:rPr>
                      <m:t>k</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e>
                </m:mr>
                <m:mr>
                  <m:e>
                    <m:sSub>
                      <m:sSubPr>
                        <m:ctrlPr>
                          <w:rPr>
                            <w:rFonts w:ascii="Cambria Math" w:hAnsi="Cambria Math"/>
                            <w:i/>
                            <w:szCs w:val="21"/>
                          </w:rPr>
                        </m:ctrlPr>
                      </m:sSubPr>
                      <m:e>
                        <m:r>
                          <w:rPr>
                            <w:rFonts w:ascii="Cambria Math" w:hAnsi="Cambria Math"/>
                            <w:szCs w:val="21"/>
                          </w:rPr>
                          <m:t>kx</m:t>
                        </m:r>
                      </m:e>
                      <m:sub>
                        <m:r>
                          <w:rPr>
                            <w:rFonts w:ascii="Cambria Math" w:hAnsi="Cambria Math"/>
                            <w:szCs w:val="21"/>
                          </w:rPr>
                          <m:t>2</m:t>
                        </m:r>
                      </m:sub>
                    </m:sSub>
                  </m:e>
                </m:mr>
                <m:mr>
                  <m:e>
                    <m:m>
                      <m:mPr>
                        <m:mcs>
                          <m:mc>
                            <m:mcPr>
                              <m:count m:val="1"/>
                              <m:mcJc m:val="center"/>
                            </m:mcPr>
                          </m:mc>
                        </m:mcs>
                        <m:ctrlPr>
                          <w:rPr>
                            <w:rFonts w:ascii="Cambria Math" w:hAnsi="Cambria Math"/>
                            <w:i/>
                            <w:szCs w:val="21"/>
                          </w:rPr>
                        </m:ctrlPr>
                      </m:mPr>
                      <m:mr>
                        <m:e>
                          <m:r>
                            <w:rPr>
                              <w:rFonts w:ascii="Cambria Math" w:hAnsi="Cambria Math"/>
                              <w:szCs w:val="21"/>
                            </w:rPr>
                            <m:t>⋮</m:t>
                          </m:r>
                        </m:e>
                      </m:mr>
                      <m:mr>
                        <m:e>
                          <m:sSub>
                            <m:sSubPr>
                              <m:ctrlPr>
                                <w:rPr>
                                  <w:rFonts w:ascii="Cambria Math" w:hAnsi="Cambria Math"/>
                                  <w:i/>
                                  <w:szCs w:val="21"/>
                                </w:rPr>
                              </m:ctrlPr>
                            </m:sSubPr>
                            <m:e>
                              <m:r>
                                <w:rPr>
                                  <w:rFonts w:ascii="Cambria Math" w:hAnsi="Cambria Math"/>
                                  <w:szCs w:val="21"/>
                                </w:rPr>
                                <m:t>kx</m:t>
                              </m:r>
                            </m:e>
                            <m:sub>
                              <m:r>
                                <w:rPr>
                                  <w:rFonts w:ascii="Cambria Math" w:hAnsi="Cambria Math"/>
                                  <w:szCs w:val="21"/>
                                </w:rPr>
                                <m:t>n</m:t>
                              </m:r>
                            </m:sub>
                          </m:sSub>
                        </m:e>
                      </m:mr>
                    </m:m>
                  </m:e>
                </m:mr>
              </m:m>
            </m:e>
          </m:d>
          <m:r>
            <w:rPr>
              <w:rFonts w:ascii="Cambria Math" w:hAnsi="Cambria Math" w:cs="Times New Roman"/>
              <w:szCs w:val="21"/>
            </w:rPr>
            <m:t xml:space="preserve">    </m:t>
          </m:r>
          <m:r>
            <m:rPr>
              <m:sty m:val="p"/>
            </m:rPr>
            <w:rPr>
              <w:rFonts w:ascii="Cambria Math" w:hAnsi="Cambria Math" w:cs="Times New Roman" w:hint="eastAsia"/>
              <w:szCs w:val="21"/>
            </w:rPr>
            <m:t>[1.2.2.2]</m:t>
          </m:r>
        </m:oMath>
      </m:oMathPara>
    </w:p>
    <w:p w14:paraId="7EC039C7" w14:textId="77777777" w:rsidR="00AB1B7E" w:rsidRDefault="00AB1B7E">
      <w:pPr>
        <w:jc w:val="left"/>
        <w:rPr>
          <w:rFonts w:ascii="Times New Roman" w:hAnsi="Times New Roman" w:cs="Times New Roman"/>
          <w:szCs w:val="21"/>
        </w:rPr>
      </w:pPr>
    </w:p>
    <w:p w14:paraId="2F757382" w14:textId="77777777" w:rsidR="00AB1B7E" w:rsidRDefault="00AB1B7E">
      <w:pPr>
        <w:jc w:val="left"/>
        <w:rPr>
          <w:rFonts w:ascii="Times New Roman" w:hAnsi="Times New Roman" w:cs="Times New Roman"/>
          <w:szCs w:val="21"/>
        </w:rPr>
      </w:pPr>
    </w:p>
    <w:p w14:paraId="47DD1F5D" w14:textId="77777777" w:rsidR="00AB1B7E" w:rsidRDefault="005E2D7D">
      <w:pPr>
        <w:jc w:val="center"/>
        <w:rPr>
          <w:rFonts w:ascii="Times New Roman" w:hAnsi="Times New Roman" w:cs="Times New Roman"/>
          <w:szCs w:val="21"/>
        </w:rPr>
      </w:pPr>
      <w:r>
        <w:rPr>
          <w:rFonts w:ascii="Times New Roman" w:hAnsi="Times New Roman" w:cs="Times New Roman"/>
          <w:noProof/>
          <w:szCs w:val="21"/>
        </w:rPr>
        <w:lastRenderedPageBreak/>
        <w:drawing>
          <wp:inline distT="0" distB="0" distL="0" distR="0" wp14:anchorId="5DA6EF5D" wp14:editId="6839A743">
            <wp:extent cx="3810000" cy="21336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14:paraId="09090429" w14:textId="0BD24611" w:rsidR="00AB1B7E" w:rsidRPr="0037788B" w:rsidRDefault="005E2D7D">
      <w:pPr>
        <w:jc w:val="center"/>
        <w:rPr>
          <w:rFonts w:ascii="Times New Roman" w:hAnsi="Times New Roman" w:cs="Times New Roman"/>
          <w:szCs w:val="21"/>
          <w:rPrChange w:id="89" w:author="Cindy Chen" w:date="2018-07-30T14:44:00Z">
            <w:rPr>
              <w:rFonts w:ascii="Times New Roman" w:hAnsi="Times New Roman" w:cs="Times New Roman"/>
              <w:i/>
              <w:szCs w:val="21"/>
            </w:rPr>
          </w:rPrChange>
        </w:rPr>
      </w:pPr>
      <w:r w:rsidRPr="0037788B">
        <w:rPr>
          <w:rFonts w:ascii="Times New Roman" w:hAnsi="Times New Roman" w:cs="Times New Roman" w:hint="eastAsia"/>
          <w:szCs w:val="21"/>
          <w:rPrChange w:id="90" w:author="Cindy Chen" w:date="2018-07-30T14:44:00Z">
            <w:rPr>
              <w:rFonts w:ascii="Times New Roman" w:hAnsi="Times New Roman" w:cs="Times New Roman" w:hint="eastAsia"/>
              <w:i/>
              <w:szCs w:val="21"/>
            </w:rPr>
          </w:rPrChange>
        </w:rPr>
        <w:t>图</w:t>
      </w:r>
      <w:del w:id="91" w:author="Cindy Chen" w:date="2018-07-30T14:44:00Z">
        <w:r w:rsidRPr="0037788B" w:rsidDel="0037788B">
          <w:rPr>
            <w:rFonts w:ascii="Times New Roman" w:hAnsi="Times New Roman" w:cs="Times New Roman"/>
            <w:szCs w:val="21"/>
            <w:rPrChange w:id="92" w:author="Cindy Chen" w:date="2018-07-30T14:44:00Z">
              <w:rPr>
                <w:rFonts w:ascii="Times New Roman" w:hAnsi="Times New Roman" w:cs="Times New Roman"/>
                <w:i/>
                <w:szCs w:val="21"/>
              </w:rPr>
            </w:rPrChange>
          </w:rPr>
          <w:delText xml:space="preserve"> 1.2.2.2</w:delText>
        </w:r>
      </w:del>
      <w:ins w:id="93" w:author="Cindy Chen" w:date="2018-07-30T14:44:00Z">
        <w:r w:rsidR="0037788B">
          <w:rPr>
            <w:rFonts w:ascii="Times New Roman" w:hAnsi="Times New Roman" w:cs="Times New Roman" w:hint="eastAsia"/>
            <w:szCs w:val="21"/>
          </w:rPr>
          <w:t>1-5</w:t>
        </w:r>
      </w:ins>
      <w:r w:rsidRPr="0037788B">
        <w:rPr>
          <w:rFonts w:ascii="Times New Roman" w:hAnsi="Times New Roman" w:cs="Times New Roman"/>
          <w:szCs w:val="21"/>
          <w:rPrChange w:id="94" w:author="Cindy Chen" w:date="2018-07-30T14:44:00Z">
            <w:rPr>
              <w:rFonts w:ascii="Times New Roman" w:hAnsi="Times New Roman" w:cs="Times New Roman"/>
              <w:i/>
              <w:szCs w:val="21"/>
            </w:rPr>
          </w:rPrChange>
        </w:rPr>
        <w:t xml:space="preserve"> </w:t>
      </w:r>
      <w:r w:rsidRPr="0037788B">
        <w:rPr>
          <w:rFonts w:ascii="Times New Roman" w:hAnsi="Times New Roman" w:cs="Times New Roman" w:hint="eastAsia"/>
          <w:szCs w:val="21"/>
          <w:rPrChange w:id="95" w:author="Cindy Chen" w:date="2018-07-30T14:44:00Z">
            <w:rPr>
              <w:rFonts w:ascii="Times New Roman" w:hAnsi="Times New Roman" w:cs="Times New Roman" w:hint="eastAsia"/>
              <w:i/>
              <w:szCs w:val="21"/>
            </w:rPr>
          </w:rPrChange>
        </w:rPr>
        <w:t>向量的数乘——缩放</w:t>
      </w:r>
    </w:p>
    <w:p w14:paraId="39F15669" w14:textId="77777777" w:rsidR="00AB1B7E" w:rsidRDefault="00AB1B7E">
      <w:pPr>
        <w:jc w:val="left"/>
        <w:rPr>
          <w:rFonts w:ascii="Times New Roman" w:hAnsi="Times New Roman" w:cs="Times New Roman"/>
          <w:szCs w:val="21"/>
        </w:rPr>
      </w:pPr>
    </w:p>
    <w:p w14:paraId="7A8CD8DA" w14:textId="77777777" w:rsidR="00AB1B7E" w:rsidRDefault="00AB1B7E">
      <w:pPr>
        <w:jc w:val="left"/>
        <w:rPr>
          <w:rFonts w:ascii="Times New Roman" w:hAnsi="Times New Roman" w:cs="Times New Roman"/>
          <w:szCs w:val="21"/>
        </w:rPr>
      </w:pPr>
    </w:p>
    <w:p w14:paraId="086813D1" w14:textId="7E594A49" w:rsidR="00AB1B7E" w:rsidRDefault="005E2D7D">
      <w:pPr>
        <w:ind w:left="210" w:hangingChars="100" w:hanging="210"/>
        <w:jc w:val="left"/>
        <w:rPr>
          <w:rFonts w:ascii="Times New Roman" w:hAnsi="Times New Roman" w:cs="Times New Roman"/>
          <w:szCs w:val="21"/>
        </w:rPr>
      </w:pPr>
      <w:r>
        <w:rPr>
          <w:rFonts w:ascii="Times New Roman" w:hAnsi="Times New Roman" w:cs="Times New Roman" w:hint="eastAsia"/>
          <w:szCs w:val="21"/>
        </w:rPr>
        <w:t>标量乘的几何意义是对向量进行缩放。用</w:t>
      </w:r>
      <w:r>
        <w:rPr>
          <w:rFonts w:ascii="Times New Roman" w:hAnsi="Times New Roman" w:cs="Times New Roman" w:hint="eastAsia"/>
          <w:szCs w:val="21"/>
        </w:rPr>
        <w:t xml:space="preserve"> 2 </w:t>
      </w:r>
      <w:r>
        <w:rPr>
          <w:rFonts w:ascii="Times New Roman" w:hAnsi="Times New Roman" w:cs="Times New Roman" w:hint="eastAsia"/>
          <w:szCs w:val="21"/>
        </w:rPr>
        <w:t>乘</w:t>
      </w:r>
      <w:r>
        <w:rPr>
          <w:rFonts w:ascii="Times New Roman" w:hAnsi="Times New Roman" w:cs="Times New Roman" w:hint="eastAsia"/>
          <w:szCs w:val="21"/>
        </w:rPr>
        <w:t xml:space="preserve"> </w:t>
      </w:r>
      <w:r>
        <w:rPr>
          <w:rFonts w:ascii="Times New Roman" w:hAnsi="Times New Roman" w:cs="Times New Roman" w:hint="eastAsia"/>
          <w:szCs w:val="21"/>
        </w:rPr>
        <w:t>向量</w:t>
      </w:r>
      <w:r>
        <w:rPr>
          <w:rFonts w:ascii="Times New Roman" w:hAnsi="Times New Roman" w:cs="Times New Roman" w:hint="eastAsia"/>
          <w:szCs w:val="21"/>
        </w:rPr>
        <w:t xml:space="preserve"> </w:t>
      </w:r>
      <m:oMath>
        <m:r>
          <m:rPr>
            <m:sty m:val="bi"/>
          </m:rPr>
          <w:rPr>
            <w:rFonts w:ascii="Cambria Math" w:hAnsi="Cambria Math"/>
            <w:szCs w:val="21"/>
          </w:rPr>
          <m:t>x</m:t>
        </m:r>
      </m:oMath>
      <w:r>
        <w:rPr>
          <w:rFonts w:ascii="Cambria Math" w:hAnsi="Cambria Math" w:hint="eastAsia"/>
          <w:szCs w:val="21"/>
        </w:rPr>
        <w:t xml:space="preserve"> </w:t>
      </w:r>
      <w:r>
        <w:rPr>
          <w:rFonts w:ascii="Cambria Math" w:hAnsi="Cambria Math" w:hint="eastAsia"/>
          <w:szCs w:val="21"/>
        </w:rPr>
        <w:t>，保持方向不变，长度变成了</w:t>
      </w:r>
      <w:r>
        <w:rPr>
          <w:rFonts w:ascii="Cambria Math" w:hAnsi="Cambria Math" w:hint="eastAsia"/>
          <w:szCs w:val="21"/>
        </w:rPr>
        <w:t xml:space="preserve"> </w:t>
      </w:r>
      <m:oMath>
        <m:r>
          <m:rPr>
            <m:sty m:val="bi"/>
          </m:rPr>
          <w:rPr>
            <w:rFonts w:ascii="Cambria Math" w:hAnsi="Cambria Math"/>
            <w:szCs w:val="21"/>
          </w:rPr>
          <m:t>x</m:t>
        </m:r>
      </m:oMath>
      <w:r>
        <w:rPr>
          <w:rFonts w:ascii="Cambria Math" w:hAnsi="Cambria Math" w:hint="eastAsia"/>
          <w:szCs w:val="21"/>
        </w:rPr>
        <w:t xml:space="preserve"> </w:t>
      </w:r>
      <w:r>
        <w:rPr>
          <w:rFonts w:ascii="Cambria Math" w:hAnsi="Cambria Math" w:hint="eastAsia"/>
          <w:szCs w:val="21"/>
        </w:rPr>
        <w:t>的</w:t>
      </w:r>
      <w:r>
        <w:rPr>
          <w:rFonts w:ascii="Cambria Math" w:hAnsi="Cambria Math" w:hint="eastAsia"/>
          <w:szCs w:val="21"/>
        </w:rPr>
        <w:t xml:space="preserve">2 </w:t>
      </w:r>
      <w:r>
        <w:rPr>
          <w:rFonts w:ascii="Cambria Math" w:hAnsi="Cambria Math" w:hint="eastAsia"/>
          <w:szCs w:val="21"/>
        </w:rPr>
        <w:t>倍。</w:t>
      </w:r>
      <w:r>
        <w:rPr>
          <w:rFonts w:ascii="Times New Roman" w:hAnsi="Times New Roman" w:cs="Times New Roman" w:hint="eastAsia"/>
          <w:szCs w:val="21"/>
        </w:rPr>
        <w:t>用</w:t>
      </w:r>
      <w:r>
        <w:rPr>
          <w:rFonts w:ascii="Times New Roman" w:hAnsi="Times New Roman" w:cs="Times New Roman" w:hint="eastAsia"/>
          <w:szCs w:val="21"/>
        </w:rPr>
        <w:t xml:space="preserve"> 0 </w:t>
      </w:r>
      <w:r>
        <w:rPr>
          <w:rFonts w:ascii="Times New Roman" w:hAnsi="Times New Roman" w:cs="Times New Roman" w:hint="eastAsia"/>
          <w:szCs w:val="21"/>
        </w:rPr>
        <w:t>乘任何向量得到“零向量”：</w:t>
      </w:r>
    </w:p>
    <w:p w14:paraId="1BCCECB4" w14:textId="77777777" w:rsidR="00AB1B7E" w:rsidRDefault="00AB1B7E">
      <w:pPr>
        <w:jc w:val="left"/>
        <w:rPr>
          <w:rFonts w:ascii="Times New Roman" w:hAnsi="Times New Roman" w:cs="Times New Roman"/>
          <w:szCs w:val="21"/>
        </w:rPr>
      </w:pPr>
    </w:p>
    <w:p w14:paraId="1FA17C93" w14:textId="77777777" w:rsidR="00AB1B7E" w:rsidRDefault="00AB1B7E">
      <w:pPr>
        <w:jc w:val="left"/>
        <w:rPr>
          <w:rFonts w:ascii="Times New Roman" w:hAnsi="Times New Roman" w:cs="Times New Roman"/>
          <w:szCs w:val="21"/>
        </w:rPr>
      </w:pPr>
    </w:p>
    <w:p w14:paraId="1134DC50" w14:textId="77777777" w:rsidR="00AB1B7E" w:rsidRDefault="005E2D7D">
      <w:pPr>
        <w:jc w:val="left"/>
        <w:rPr>
          <w:rFonts w:ascii="Times New Roman" w:hAnsi="Times New Roman" w:cs="Times New Roman"/>
          <w:szCs w:val="21"/>
        </w:rPr>
      </w:pPr>
      <m:oMathPara>
        <m:oMath>
          <m:r>
            <w:rPr>
              <w:rFonts w:ascii="Cambria Math" w:hAnsi="Cambria Math" w:cs="Times New Roman"/>
              <w:szCs w:val="21"/>
            </w:rPr>
            <m:t>0x=</m:t>
          </m:r>
          <m:d>
            <m:dPr>
              <m:ctrlPr>
                <w:rPr>
                  <w:rFonts w:ascii="Cambria Math" w:hAnsi="Cambria Math" w:cs="Times New Roman"/>
                  <w:szCs w:val="21"/>
                </w:rPr>
              </m:ctrlPr>
            </m:dPr>
            <m:e>
              <m:m>
                <m:mPr>
                  <m:mcs>
                    <m:mc>
                      <m:mcPr>
                        <m:count m:val="1"/>
                        <m:mcJc m:val="center"/>
                      </m:mcPr>
                    </m:mc>
                  </m:mcs>
                  <m:ctrlPr>
                    <w:rPr>
                      <w:rFonts w:ascii="Cambria Math" w:hAnsi="Cambria Math"/>
                      <w:i/>
                      <w:szCs w:val="21"/>
                    </w:rPr>
                  </m:ctrlPr>
                </m:mPr>
                <m:mr>
                  <m:e>
                    <m:r>
                      <w:rPr>
                        <w:rFonts w:ascii="Cambria Math" w:hAnsi="Cambria Math"/>
                        <w:szCs w:val="21"/>
                      </w:rPr>
                      <m:t>0</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e>
                </m:mr>
                <m:mr>
                  <m:e>
                    <m:sSub>
                      <m:sSubPr>
                        <m:ctrlPr>
                          <w:rPr>
                            <w:rFonts w:ascii="Cambria Math" w:hAnsi="Cambria Math"/>
                            <w:i/>
                            <w:szCs w:val="21"/>
                          </w:rPr>
                        </m:ctrlPr>
                      </m:sSubPr>
                      <m:e>
                        <m:r>
                          <w:rPr>
                            <w:rFonts w:ascii="Cambria Math" w:hAnsi="Cambria Math"/>
                            <w:szCs w:val="21"/>
                          </w:rPr>
                          <m:t>0x</m:t>
                        </m:r>
                      </m:e>
                      <m:sub>
                        <m:r>
                          <w:rPr>
                            <w:rFonts w:ascii="Cambria Math" w:hAnsi="Cambria Math"/>
                            <w:szCs w:val="21"/>
                          </w:rPr>
                          <m:t>2</m:t>
                        </m:r>
                      </m:sub>
                    </m:sSub>
                  </m:e>
                </m:mr>
                <m:mr>
                  <m:e>
                    <m:m>
                      <m:mPr>
                        <m:mcs>
                          <m:mc>
                            <m:mcPr>
                              <m:count m:val="1"/>
                              <m:mcJc m:val="center"/>
                            </m:mcPr>
                          </m:mc>
                        </m:mcs>
                        <m:ctrlPr>
                          <w:rPr>
                            <w:rFonts w:ascii="Cambria Math" w:hAnsi="Cambria Math"/>
                            <w:i/>
                            <w:szCs w:val="21"/>
                          </w:rPr>
                        </m:ctrlPr>
                      </m:mPr>
                      <m:mr>
                        <m:e>
                          <m:r>
                            <w:rPr>
                              <w:rFonts w:ascii="Cambria Math" w:hAnsi="Cambria Math"/>
                              <w:szCs w:val="21"/>
                            </w:rPr>
                            <m:t>⋮</m:t>
                          </m:r>
                        </m:e>
                      </m:mr>
                      <m:mr>
                        <m:e>
                          <m:sSub>
                            <m:sSubPr>
                              <m:ctrlPr>
                                <w:rPr>
                                  <w:rFonts w:ascii="Cambria Math" w:hAnsi="Cambria Math"/>
                                  <w:i/>
                                  <w:szCs w:val="21"/>
                                </w:rPr>
                              </m:ctrlPr>
                            </m:sSubPr>
                            <m:e>
                              <m:r>
                                <w:rPr>
                                  <w:rFonts w:ascii="Cambria Math" w:hAnsi="Cambria Math"/>
                                  <w:szCs w:val="21"/>
                                </w:rPr>
                                <m:t>0x</m:t>
                              </m:r>
                            </m:e>
                            <m:sub>
                              <m:r>
                                <w:rPr>
                                  <w:rFonts w:ascii="Cambria Math" w:hAnsi="Cambria Math"/>
                                  <w:szCs w:val="21"/>
                                </w:rPr>
                                <m:t>n</m:t>
                              </m:r>
                            </m:sub>
                          </m:sSub>
                        </m:e>
                      </m:mr>
                    </m:m>
                  </m:e>
                </m:mr>
              </m:m>
            </m:e>
          </m:d>
          <m:r>
            <w:rPr>
              <w:rFonts w:ascii="Cambria Math" w:hAnsi="Cambria Math" w:cs="Times New Roman"/>
              <w:szCs w:val="21"/>
            </w:rPr>
            <m:t xml:space="preserve">= </m:t>
          </m:r>
          <m:d>
            <m:dPr>
              <m:ctrlPr>
                <w:rPr>
                  <w:rFonts w:ascii="Cambria Math" w:hAnsi="Cambria Math" w:cs="Times New Roman"/>
                  <w:szCs w:val="21"/>
                </w:rPr>
              </m:ctrlPr>
            </m:dP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0</m:t>
                    </m:r>
                  </m:e>
                </m:mr>
                <m:mr>
                  <m:e>
                    <m:r>
                      <w:rPr>
                        <w:rFonts w:ascii="Cambria Math" w:hAnsi="Cambria Math" w:cs="Times New Roman"/>
                        <w:szCs w:val="21"/>
                      </w:rPr>
                      <m:t>0</m:t>
                    </m:r>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r>
                            <w:rPr>
                              <w:rFonts w:ascii="Cambria Math" w:hAnsi="Cambria Math" w:cs="Times New Roman"/>
                              <w:szCs w:val="21"/>
                            </w:rPr>
                            <m:t>0</m:t>
                          </m:r>
                        </m:e>
                      </m:mr>
                    </m:m>
                  </m:e>
                </m:mr>
              </m:m>
            </m:e>
          </m:d>
          <m:r>
            <m:rPr>
              <m:sty m:val="p"/>
            </m:rPr>
            <w:rPr>
              <w:rFonts w:ascii="Cambria Math" w:hAnsi="Cambria Math" w:cs="Times New Roman"/>
              <w:szCs w:val="21"/>
            </w:rPr>
            <m:t xml:space="preserve">=O    </m:t>
          </m:r>
          <m:r>
            <m:rPr>
              <m:sty m:val="p"/>
            </m:rPr>
            <w:rPr>
              <w:rFonts w:ascii="Cambria Math" w:hAnsi="Cambria Math" w:cs="Times New Roman" w:hint="eastAsia"/>
              <w:szCs w:val="21"/>
            </w:rPr>
            <m:t>[1.2.2.3]</m:t>
          </m:r>
        </m:oMath>
      </m:oMathPara>
    </w:p>
    <w:p w14:paraId="33F4926D" w14:textId="77777777" w:rsidR="00AB1B7E" w:rsidRDefault="00AB1B7E">
      <w:pPr>
        <w:jc w:val="left"/>
        <w:rPr>
          <w:rFonts w:ascii="Times New Roman" w:hAnsi="Times New Roman" w:cs="Times New Roman"/>
          <w:szCs w:val="21"/>
        </w:rPr>
      </w:pPr>
    </w:p>
    <w:p w14:paraId="48A21D43" w14:textId="77777777" w:rsidR="00AB1B7E" w:rsidRDefault="00AB1B7E">
      <w:pPr>
        <w:jc w:val="left"/>
        <w:rPr>
          <w:rFonts w:ascii="Times New Roman" w:hAnsi="Times New Roman" w:cs="Times New Roman"/>
          <w:szCs w:val="21"/>
        </w:rPr>
      </w:pPr>
    </w:p>
    <w:p w14:paraId="0E497FFD" w14:textId="77777777" w:rsidR="00AB1B7E" w:rsidRDefault="005E2D7D">
      <w:pPr>
        <w:jc w:val="left"/>
        <w:rPr>
          <w:rFonts w:ascii="Times New Roman" w:hAnsi="Times New Roman" w:cs="Times New Roman"/>
          <w:szCs w:val="21"/>
        </w:rPr>
      </w:pPr>
      <w:r>
        <w:rPr>
          <w:rFonts w:ascii="Times New Roman" w:hAnsi="Times New Roman" w:cs="Times New Roman" w:hint="eastAsia"/>
          <w:szCs w:val="21"/>
        </w:rPr>
        <w:t>用</w:t>
      </w:r>
      <w:r>
        <w:rPr>
          <w:rFonts w:ascii="Times New Roman" w:hAnsi="Times New Roman" w:cs="Times New Roman" w:hint="eastAsia"/>
          <w:szCs w:val="21"/>
        </w:rPr>
        <w:t xml:space="preserve"> O </w:t>
      </w:r>
      <w:r>
        <w:rPr>
          <w:rFonts w:ascii="Times New Roman" w:hAnsi="Times New Roman" w:cs="Times New Roman" w:hint="eastAsia"/>
          <w:szCs w:val="21"/>
        </w:rPr>
        <w:t>表示零向量。</w:t>
      </w:r>
      <w:r>
        <w:rPr>
          <w:rFonts w:ascii="Times New Roman" w:hAnsi="Times New Roman" w:cs="Times New Roman" w:hint="eastAsia"/>
          <w:szCs w:val="21"/>
        </w:rPr>
        <w:t xml:space="preserve"> O </w:t>
      </w:r>
      <w:r>
        <w:rPr>
          <w:rFonts w:ascii="Times New Roman" w:hAnsi="Times New Roman" w:cs="Times New Roman" w:hint="eastAsia"/>
          <w:szCs w:val="21"/>
        </w:rPr>
        <w:t>是坐标系原点。</w:t>
      </w:r>
      <w:r>
        <w:rPr>
          <w:rFonts w:ascii="Times New Roman" w:hAnsi="Times New Roman" w:cs="Times New Roman" w:hint="eastAsia"/>
          <w:szCs w:val="21"/>
        </w:rPr>
        <w:t xml:space="preserve">O </w:t>
      </w:r>
      <w:r>
        <w:rPr>
          <w:rFonts w:ascii="Times New Roman" w:hAnsi="Times New Roman" w:cs="Times New Roman" w:hint="eastAsia"/>
          <w:szCs w:val="21"/>
        </w:rPr>
        <w:t>与任何向量相加都得到该向量本身。如果用</w:t>
      </w:r>
      <w:r>
        <w:rPr>
          <w:rFonts w:ascii="Times New Roman" w:hAnsi="Times New Roman" w:cs="Times New Roman" w:hint="eastAsia"/>
          <w:szCs w:val="21"/>
        </w:rPr>
        <w:t xml:space="preserve"> -1 </w:t>
      </w:r>
      <w:r>
        <w:rPr>
          <w:rFonts w:ascii="Times New Roman" w:hAnsi="Times New Roman" w:cs="Times New Roman" w:hint="eastAsia"/>
          <w:szCs w:val="21"/>
        </w:rPr>
        <w:t>乘向量</w:t>
      </w:r>
      <w:r>
        <w:rPr>
          <w:rFonts w:ascii="Times New Roman" w:hAnsi="Times New Roman" w:cs="Times New Roman" w:hint="eastAsia"/>
          <w:szCs w:val="21"/>
        </w:rPr>
        <w:t xml:space="preserve"> </w:t>
      </w:r>
      <m:oMath>
        <m:r>
          <w:rPr>
            <w:rFonts w:ascii="Cambria Math" w:hAnsi="Cambria Math" w:cs="Times New Roman"/>
            <w:szCs w:val="21"/>
          </w:rPr>
          <m:t>x</m:t>
        </m:r>
      </m:oMath>
      <w:r>
        <w:rPr>
          <w:rFonts w:ascii="Times New Roman" w:hAnsi="Times New Roman" w:cs="Times New Roman" w:hint="eastAsia"/>
          <w:szCs w:val="21"/>
        </w:rPr>
        <w:t xml:space="preserve"> </w:t>
      </w:r>
      <w:r>
        <w:rPr>
          <w:rFonts w:ascii="Times New Roman" w:hAnsi="Times New Roman" w:cs="Times New Roman" w:hint="eastAsia"/>
          <w:szCs w:val="21"/>
        </w:rPr>
        <w:t>，有：</w:t>
      </w:r>
    </w:p>
    <w:p w14:paraId="34BFCEEC" w14:textId="77777777" w:rsidR="00AB1B7E" w:rsidRDefault="00AB1B7E">
      <w:pPr>
        <w:jc w:val="left"/>
        <w:rPr>
          <w:rFonts w:ascii="Times New Roman" w:hAnsi="Times New Roman" w:cs="Times New Roman"/>
          <w:szCs w:val="21"/>
        </w:rPr>
      </w:pPr>
    </w:p>
    <w:p w14:paraId="3D720E8C" w14:textId="77777777" w:rsidR="00AB1B7E" w:rsidRDefault="00AB1B7E">
      <w:pPr>
        <w:jc w:val="left"/>
        <w:rPr>
          <w:rFonts w:ascii="Times New Roman" w:hAnsi="Times New Roman" w:cs="Times New Roman"/>
          <w:szCs w:val="21"/>
        </w:rPr>
      </w:pPr>
    </w:p>
    <w:p w14:paraId="5BA4F064" w14:textId="77777777" w:rsidR="00AB1B7E" w:rsidRDefault="001E3B38">
      <w:pPr>
        <w:jc w:val="left"/>
        <w:rPr>
          <w:rFonts w:ascii="Times New Roman" w:hAnsi="Times New Roman" w:cs="Times New Roman"/>
          <w:szCs w:val="21"/>
        </w:rPr>
      </w:pPr>
      <m:oMathPara>
        <m:oMath>
          <m:d>
            <m:dPr>
              <m:ctrlPr>
                <w:rPr>
                  <w:rFonts w:ascii="Cambria Math" w:hAnsi="Cambria Math" w:cs="Times New Roman"/>
                  <w:i/>
                  <w:szCs w:val="21"/>
                </w:rPr>
              </m:ctrlPr>
            </m:dPr>
            <m:e>
              <m:r>
                <w:rPr>
                  <w:rFonts w:ascii="Cambria Math" w:hAnsi="Cambria Math" w:cs="Times New Roman"/>
                  <w:szCs w:val="21"/>
                </w:rPr>
                <m:t>-1</m:t>
              </m:r>
            </m:e>
          </m:d>
          <m:r>
            <w:rPr>
              <w:rFonts w:ascii="Cambria Math" w:hAnsi="Cambria Math" w:cs="Times New Roman"/>
              <w:szCs w:val="21"/>
            </w:rPr>
            <m:t>x=</m:t>
          </m:r>
          <m:d>
            <m:dPr>
              <m:ctrlPr>
                <w:rPr>
                  <w:rFonts w:ascii="Cambria Math" w:hAnsi="Cambria Math" w:cs="Times New Roman"/>
                  <w:szCs w:val="21"/>
                </w:rPr>
              </m:ctrlPr>
            </m:dPr>
            <m:e>
              <m:m>
                <m:mPr>
                  <m:mcs>
                    <m:mc>
                      <m:mcPr>
                        <m:count m:val="1"/>
                        <m:mcJc m:val="center"/>
                      </m:mcPr>
                    </m:mc>
                  </m:mcs>
                  <m:ctrlPr>
                    <w:rPr>
                      <w:rFonts w:ascii="Cambria Math" w:hAnsi="Cambria Math"/>
                      <w:i/>
                      <w:szCs w:val="21"/>
                    </w:rPr>
                  </m:ctrlPr>
                </m:mPr>
                <m:mr>
                  <m:e>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e>
                </m:mr>
                <m:m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e>
                </m:mr>
                <m:mr>
                  <m:e>
                    <m:m>
                      <m:mPr>
                        <m:mcs>
                          <m:mc>
                            <m:mcPr>
                              <m:count m:val="1"/>
                              <m:mcJc m:val="center"/>
                            </m:mcPr>
                          </m:mc>
                        </m:mcs>
                        <m:ctrlPr>
                          <w:rPr>
                            <w:rFonts w:ascii="Cambria Math" w:hAnsi="Cambria Math"/>
                            <w:i/>
                            <w:szCs w:val="21"/>
                          </w:rPr>
                        </m:ctrlPr>
                      </m:mPr>
                      <m:mr>
                        <m:e>
                          <m:r>
                            <w:rPr>
                              <w:rFonts w:ascii="Cambria Math" w:hAnsi="Cambria Math"/>
                              <w:szCs w:val="21"/>
                            </w:rPr>
                            <m:t>⋮</m:t>
                          </m:r>
                        </m:e>
                      </m:mr>
                      <m:m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n</m:t>
                              </m:r>
                            </m:sub>
                          </m:sSub>
                        </m:e>
                      </m:mr>
                    </m:m>
                  </m:e>
                </m:mr>
              </m:m>
            </m:e>
          </m:d>
          <m:r>
            <w:rPr>
              <w:rFonts w:ascii="Cambria Math" w:hAnsi="Cambria Math" w:cs="Times New Roman"/>
              <w:szCs w:val="21"/>
            </w:rPr>
            <m:t>=-x</m:t>
          </m:r>
          <m:r>
            <m:rPr>
              <m:sty m:val="p"/>
            </m:rPr>
            <w:rPr>
              <w:rFonts w:ascii="Cambria Math" w:hAnsi="Cambria Math" w:cs="Times New Roman"/>
              <w:szCs w:val="21"/>
            </w:rPr>
            <m:t xml:space="preserve">    </m:t>
          </m:r>
          <m:r>
            <m:rPr>
              <m:sty m:val="p"/>
            </m:rPr>
            <w:rPr>
              <w:rFonts w:ascii="Cambria Math" w:hAnsi="Cambria Math" w:cs="Times New Roman" w:hint="eastAsia"/>
              <w:szCs w:val="21"/>
            </w:rPr>
            <m:t>[1.2.2.4]</m:t>
          </m:r>
        </m:oMath>
      </m:oMathPara>
    </w:p>
    <w:p w14:paraId="61A71CDE" w14:textId="77777777" w:rsidR="00AB1B7E" w:rsidRDefault="00AB1B7E">
      <w:pPr>
        <w:jc w:val="left"/>
        <w:rPr>
          <w:rFonts w:ascii="Times New Roman" w:hAnsi="Times New Roman" w:cs="Times New Roman"/>
          <w:szCs w:val="21"/>
        </w:rPr>
      </w:pPr>
    </w:p>
    <w:p w14:paraId="630B6A1B" w14:textId="77777777" w:rsidR="00AB1B7E" w:rsidRDefault="00AB1B7E">
      <w:pPr>
        <w:jc w:val="left"/>
        <w:rPr>
          <w:rFonts w:ascii="Times New Roman" w:hAnsi="Times New Roman" w:cs="Times New Roman"/>
          <w:szCs w:val="21"/>
        </w:rPr>
      </w:pPr>
    </w:p>
    <w:p w14:paraId="47F27882" w14:textId="77777777" w:rsidR="00AB1B7E" w:rsidRDefault="005E2D7D">
      <w:pPr>
        <w:jc w:val="left"/>
        <w:rPr>
          <w:rFonts w:ascii="Times New Roman" w:hAnsi="Times New Roman" w:cs="Times New Roman"/>
          <w:szCs w:val="21"/>
        </w:rPr>
      </w:pPr>
      <w:r>
        <w:rPr>
          <w:rFonts w:ascii="Times New Roman" w:hAnsi="Times New Roman" w:cs="Times New Roman" w:hint="eastAsia"/>
          <w:szCs w:val="21"/>
        </w:rPr>
        <w:t>显然</w:t>
      </w:r>
      <w:r>
        <w:rPr>
          <w:rFonts w:ascii="Times New Roman" w:hAnsi="Times New Roman" w:cs="Times New Roman" w:hint="eastAsia"/>
          <w:szCs w:val="21"/>
        </w:rPr>
        <w:t xml:space="preserve"> </w:t>
      </w:r>
      <m:oMath>
        <m:r>
          <m:rPr>
            <m:sty m:val="p"/>
          </m:rPr>
          <w:rPr>
            <w:rFonts w:ascii="Cambria Math" w:hAnsi="Cambria Math" w:cs="Times New Roman"/>
            <w:szCs w:val="21"/>
          </w:rPr>
          <m:t>-</m:t>
        </m:r>
        <m:r>
          <w:rPr>
            <w:rFonts w:ascii="Cambria Math" w:hAnsi="Cambria Math" w:cs="Times New Roman"/>
            <w:szCs w:val="21"/>
          </w:rPr>
          <m:t>x</m:t>
        </m:r>
      </m:oMath>
      <w:r>
        <w:rPr>
          <w:rFonts w:ascii="Times New Roman" w:hAnsi="Times New Roman" w:cs="Times New Roman" w:hint="eastAsia"/>
          <w:szCs w:val="21"/>
        </w:rPr>
        <w:t xml:space="preserve"> </w:t>
      </w:r>
      <w:r>
        <w:rPr>
          <w:rFonts w:ascii="Times New Roman" w:hAnsi="Times New Roman" w:cs="Times New Roman" w:hint="eastAsia"/>
          <w:szCs w:val="21"/>
        </w:rPr>
        <w:t>与</w:t>
      </w:r>
      <w:r>
        <w:rPr>
          <w:rFonts w:ascii="Times New Roman" w:hAnsi="Times New Roman" w:cs="Times New Roman" w:hint="eastAsia"/>
          <w:szCs w:val="21"/>
        </w:rPr>
        <w:t xml:space="preserve"> </w:t>
      </w:r>
      <m:oMath>
        <m:r>
          <w:rPr>
            <w:rFonts w:ascii="Cambria Math" w:hAnsi="Cambria Math" w:cs="Times New Roman"/>
            <w:szCs w:val="21"/>
          </w:rPr>
          <m:t>x</m:t>
        </m:r>
      </m:oMath>
      <w:r>
        <w:rPr>
          <w:rFonts w:ascii="Times New Roman" w:hAnsi="Times New Roman" w:cs="Times New Roman" w:hint="eastAsia"/>
          <w:szCs w:val="21"/>
        </w:rPr>
        <w:t xml:space="preserve"> </w:t>
      </w:r>
      <w:r>
        <w:rPr>
          <w:rFonts w:ascii="Times New Roman" w:hAnsi="Times New Roman" w:cs="Times New Roman" w:hint="eastAsia"/>
          <w:szCs w:val="21"/>
        </w:rPr>
        <w:t>相加得</w:t>
      </w:r>
      <w:r>
        <w:rPr>
          <w:rFonts w:ascii="Times New Roman" w:hAnsi="Times New Roman" w:cs="Times New Roman" w:hint="eastAsia"/>
          <w:szCs w:val="21"/>
        </w:rPr>
        <w:t xml:space="preserve"> O </w:t>
      </w:r>
      <w:r>
        <w:rPr>
          <w:rFonts w:ascii="Times New Roman" w:hAnsi="Times New Roman" w:cs="Times New Roman" w:hint="eastAsia"/>
          <w:szCs w:val="21"/>
        </w:rPr>
        <w:t>。向量的减法定义为：</w:t>
      </w:r>
    </w:p>
    <w:p w14:paraId="3C05DFE1" w14:textId="77777777" w:rsidR="00AB1B7E" w:rsidRDefault="00AB1B7E">
      <w:pPr>
        <w:jc w:val="left"/>
        <w:rPr>
          <w:rFonts w:ascii="Times New Roman" w:hAnsi="Times New Roman" w:cs="Times New Roman"/>
          <w:szCs w:val="21"/>
        </w:rPr>
      </w:pPr>
    </w:p>
    <w:p w14:paraId="486A8D9C" w14:textId="77777777" w:rsidR="00AB1B7E" w:rsidRDefault="00AB1B7E">
      <w:pPr>
        <w:jc w:val="left"/>
        <w:rPr>
          <w:rFonts w:ascii="Times New Roman" w:hAnsi="Times New Roman" w:cs="Times New Roman"/>
          <w:szCs w:val="21"/>
        </w:rPr>
      </w:pPr>
    </w:p>
    <w:p w14:paraId="3AC76F77" w14:textId="77777777" w:rsidR="00AB1B7E" w:rsidRDefault="005E2D7D">
      <w:pPr>
        <w:jc w:val="left"/>
        <w:rPr>
          <w:rFonts w:ascii="Times New Roman" w:hAnsi="Times New Roman" w:cs="Times New Roman"/>
          <w:szCs w:val="21"/>
        </w:rPr>
      </w:pPr>
      <m:oMathPara>
        <m:oMath>
          <m:r>
            <w:rPr>
              <w:rFonts w:ascii="Cambria Math" w:hAnsi="Cambria Math" w:cs="Times New Roman"/>
              <w:szCs w:val="21"/>
            </w:rPr>
            <m:t>y</m:t>
          </m:r>
          <m:r>
            <m:rPr>
              <m:sty m:val="p"/>
            </m:rPr>
            <w:rPr>
              <w:rFonts w:ascii="Cambria Math" w:hAnsi="Cambria Math" w:cs="Times New Roman"/>
              <w:szCs w:val="21"/>
            </w:rPr>
            <m:t>-x=</m:t>
          </m:r>
          <m:r>
            <w:rPr>
              <w:rFonts w:ascii="Cambria Math" w:hAnsi="Cambria Math" w:cs="Times New Roman"/>
              <w:szCs w:val="21"/>
            </w:rPr>
            <m:t>y</m:t>
          </m:r>
          <m:r>
            <m:rPr>
              <m:sty m:val="p"/>
            </m:rPr>
            <w:rPr>
              <w:rFonts w:ascii="Cambria Math" w:hAnsi="Cambria Math" w:cs="Times New Roman"/>
              <w:szCs w:val="21"/>
            </w:rPr>
            <m:t>+</m:t>
          </m:r>
          <m:d>
            <m:dPr>
              <m:ctrlPr>
                <w:rPr>
                  <w:rFonts w:ascii="Cambria Math" w:hAnsi="Cambria Math" w:cs="Times New Roman"/>
                  <w:szCs w:val="21"/>
                </w:rPr>
              </m:ctrlPr>
            </m:dPr>
            <m:e>
              <m:r>
                <w:rPr>
                  <w:rFonts w:ascii="Cambria Math" w:hAnsi="Cambria Math" w:cs="Times New Roman"/>
                  <w:szCs w:val="21"/>
                </w:rPr>
                <m:t>-x</m:t>
              </m:r>
            </m:e>
          </m:d>
          <m:r>
            <m:rPr>
              <m:sty m:val="p"/>
            </m:rPr>
            <w:rPr>
              <w:rFonts w:ascii="Cambria Math" w:hAnsi="Cambria Math" w:cs="Times New Roman"/>
              <w:szCs w:val="21"/>
            </w:rPr>
            <m:t xml:space="preserve">    </m:t>
          </m:r>
          <m:r>
            <m:rPr>
              <m:sty m:val="p"/>
            </m:rPr>
            <w:rPr>
              <w:rFonts w:ascii="Cambria Math" w:hAnsi="Cambria Math" w:cs="Times New Roman" w:hint="eastAsia"/>
              <w:szCs w:val="21"/>
            </w:rPr>
            <m:t>[1.2.2.5]</m:t>
          </m:r>
        </m:oMath>
      </m:oMathPara>
    </w:p>
    <w:p w14:paraId="100C0140" w14:textId="77777777" w:rsidR="00AB1B7E" w:rsidRDefault="00AB1B7E">
      <w:pPr>
        <w:jc w:val="left"/>
        <w:rPr>
          <w:rFonts w:ascii="Times New Roman" w:hAnsi="Times New Roman" w:cs="Times New Roman"/>
          <w:szCs w:val="21"/>
        </w:rPr>
      </w:pPr>
    </w:p>
    <w:p w14:paraId="37989FA2" w14:textId="77777777" w:rsidR="00AB1B7E" w:rsidRDefault="00AB1B7E">
      <w:pPr>
        <w:jc w:val="left"/>
        <w:rPr>
          <w:rFonts w:ascii="Times New Roman" w:hAnsi="Times New Roman" w:cs="Times New Roman"/>
          <w:szCs w:val="21"/>
        </w:rPr>
      </w:pPr>
    </w:p>
    <w:p w14:paraId="7530EA35" w14:textId="77777777" w:rsidR="00AB1B7E" w:rsidRDefault="005E2D7D">
      <w:pPr>
        <w:jc w:val="center"/>
        <w:rPr>
          <w:rFonts w:ascii="Times New Roman" w:hAnsi="Times New Roman" w:cs="Times New Roman"/>
          <w:szCs w:val="21"/>
        </w:rPr>
      </w:pPr>
      <w:r>
        <w:rPr>
          <w:rFonts w:ascii="Times New Roman" w:hAnsi="Times New Roman" w:cs="Times New Roman"/>
          <w:noProof/>
          <w:szCs w:val="21"/>
        </w:rPr>
        <w:lastRenderedPageBreak/>
        <w:drawing>
          <wp:inline distT="0" distB="0" distL="0" distR="0" wp14:anchorId="06D2A570" wp14:editId="5A2162F9">
            <wp:extent cx="3810000" cy="21336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14:paraId="7095E3B8" w14:textId="7565D398" w:rsidR="00AB1B7E" w:rsidRPr="0037788B" w:rsidRDefault="005E2D7D">
      <w:pPr>
        <w:jc w:val="center"/>
        <w:rPr>
          <w:rFonts w:ascii="Times New Roman" w:hAnsi="Times New Roman" w:cs="Times New Roman"/>
          <w:szCs w:val="21"/>
          <w:rPrChange w:id="96" w:author="Cindy Chen" w:date="2018-07-30T14:44:00Z">
            <w:rPr>
              <w:rFonts w:ascii="Times New Roman" w:hAnsi="Times New Roman" w:cs="Times New Roman"/>
              <w:i/>
              <w:szCs w:val="21"/>
            </w:rPr>
          </w:rPrChange>
        </w:rPr>
      </w:pPr>
      <w:r w:rsidRPr="0037788B">
        <w:rPr>
          <w:rFonts w:ascii="Times New Roman" w:hAnsi="Times New Roman" w:cs="Times New Roman" w:hint="eastAsia"/>
          <w:szCs w:val="21"/>
          <w:rPrChange w:id="97" w:author="Cindy Chen" w:date="2018-07-30T14:44:00Z">
            <w:rPr>
              <w:rFonts w:ascii="Times New Roman" w:hAnsi="Times New Roman" w:cs="Times New Roman" w:hint="eastAsia"/>
              <w:i/>
              <w:szCs w:val="21"/>
            </w:rPr>
          </w:rPrChange>
        </w:rPr>
        <w:t>图</w:t>
      </w:r>
      <w:del w:id="98" w:author="Cindy Chen" w:date="2018-07-30T14:44:00Z">
        <w:r w:rsidRPr="0037788B" w:rsidDel="0037788B">
          <w:rPr>
            <w:rFonts w:ascii="Times New Roman" w:hAnsi="Times New Roman" w:cs="Times New Roman"/>
            <w:szCs w:val="21"/>
            <w:rPrChange w:id="99" w:author="Cindy Chen" w:date="2018-07-30T14:44:00Z">
              <w:rPr>
                <w:rFonts w:ascii="Times New Roman" w:hAnsi="Times New Roman" w:cs="Times New Roman"/>
                <w:i/>
                <w:szCs w:val="21"/>
              </w:rPr>
            </w:rPrChange>
          </w:rPr>
          <w:delText>1.2.2.3</w:delText>
        </w:r>
      </w:del>
      <w:ins w:id="100" w:author="Cindy Chen" w:date="2018-07-30T14:44:00Z">
        <w:r w:rsidR="0037788B">
          <w:rPr>
            <w:rFonts w:ascii="Times New Roman" w:hAnsi="Times New Roman" w:cs="Times New Roman" w:hint="eastAsia"/>
            <w:szCs w:val="21"/>
          </w:rPr>
          <w:t>1-6</w:t>
        </w:r>
      </w:ins>
      <w:r w:rsidRPr="0037788B">
        <w:rPr>
          <w:rFonts w:ascii="Times New Roman" w:hAnsi="Times New Roman" w:cs="Times New Roman"/>
          <w:szCs w:val="21"/>
          <w:rPrChange w:id="101" w:author="Cindy Chen" w:date="2018-07-30T14:44:00Z">
            <w:rPr>
              <w:rFonts w:ascii="Times New Roman" w:hAnsi="Times New Roman" w:cs="Times New Roman"/>
              <w:i/>
              <w:szCs w:val="21"/>
            </w:rPr>
          </w:rPrChange>
        </w:rPr>
        <w:t xml:space="preserve"> </w:t>
      </w:r>
      <w:r w:rsidRPr="0037788B">
        <w:rPr>
          <w:rFonts w:ascii="Times New Roman" w:hAnsi="Times New Roman" w:cs="Times New Roman" w:hint="eastAsia"/>
          <w:szCs w:val="21"/>
          <w:rPrChange w:id="102" w:author="Cindy Chen" w:date="2018-07-30T14:44:00Z">
            <w:rPr>
              <w:rFonts w:ascii="Times New Roman" w:hAnsi="Times New Roman" w:cs="Times New Roman" w:hint="eastAsia"/>
              <w:i/>
              <w:szCs w:val="21"/>
            </w:rPr>
          </w:rPrChange>
        </w:rPr>
        <w:t>向量减法图示——三角形的第三边</w:t>
      </w:r>
    </w:p>
    <w:p w14:paraId="414DFC69" w14:textId="77777777" w:rsidR="00AB1B7E" w:rsidRDefault="00AB1B7E">
      <w:pPr>
        <w:jc w:val="left"/>
        <w:rPr>
          <w:rFonts w:ascii="Times New Roman" w:hAnsi="Times New Roman" w:cs="Times New Roman"/>
          <w:szCs w:val="21"/>
        </w:rPr>
      </w:pPr>
    </w:p>
    <w:p w14:paraId="67D917A4" w14:textId="77777777" w:rsidR="00AB1B7E" w:rsidRDefault="00AB1B7E">
      <w:pPr>
        <w:jc w:val="left"/>
        <w:rPr>
          <w:rFonts w:ascii="Times New Roman" w:hAnsi="Times New Roman" w:cs="Times New Roman"/>
          <w:szCs w:val="21"/>
        </w:rPr>
      </w:pPr>
    </w:p>
    <w:p w14:paraId="0E6CE412" w14:textId="77777777" w:rsidR="00AB1B7E" w:rsidRDefault="005E2D7D">
      <w:pPr>
        <w:jc w:val="left"/>
        <w:rPr>
          <w:rFonts w:ascii="Times New Roman" w:hAnsi="Times New Roman" w:cs="Times New Roman"/>
          <w:szCs w:val="21"/>
        </w:rPr>
      </w:pPr>
      <w:r>
        <w:rPr>
          <w:rFonts w:ascii="Cambria Math" w:hAnsi="Cambria Math" w:cs="Times New Roman" w:hint="eastAsia"/>
          <w:szCs w:val="21"/>
        </w:rPr>
        <w:t>图中可见，将</w:t>
      </w:r>
      <w:r>
        <w:rPr>
          <w:rFonts w:ascii="Cambria Math" w:hAnsi="Cambria Math" w:cs="Times New Roman" w:hint="eastAsia"/>
          <w:szCs w:val="21"/>
        </w:rPr>
        <w:t xml:space="preserve"> </w:t>
      </w:r>
      <m:oMath>
        <m:r>
          <w:rPr>
            <w:rFonts w:ascii="Cambria Math" w:hAnsi="Cambria Math" w:cs="Times New Roman"/>
            <w:szCs w:val="21"/>
          </w:rPr>
          <m:t>y-x</m:t>
        </m:r>
      </m:oMath>
      <w:r>
        <w:rPr>
          <w:rFonts w:ascii="Cambria Math" w:hAnsi="Cambria Math" w:cs="Times New Roman" w:hint="eastAsia"/>
          <w:szCs w:val="21"/>
        </w:rPr>
        <w:t xml:space="preserve"> </w:t>
      </w:r>
      <w:r>
        <w:rPr>
          <w:rFonts w:ascii="Cambria Math" w:hAnsi="Cambria Math" w:cs="Times New Roman" w:hint="eastAsia"/>
          <w:szCs w:val="21"/>
        </w:rPr>
        <w:t>平移，使其尾部与</w:t>
      </w:r>
      <w:r>
        <w:rPr>
          <w:rFonts w:ascii="Cambria Math" w:hAnsi="Cambria Math" w:cs="Times New Roman" w:hint="eastAsia"/>
          <w:szCs w:val="21"/>
        </w:rPr>
        <w:t xml:space="preserve"> </w:t>
      </w:r>
      <m:oMath>
        <m:r>
          <w:rPr>
            <w:rFonts w:ascii="Cambria Math" w:hAnsi="Cambria Math" w:cs="Times New Roman"/>
            <w:szCs w:val="21"/>
          </w:rPr>
          <m:t>x</m:t>
        </m:r>
      </m:oMath>
      <w:r>
        <w:rPr>
          <w:rFonts w:ascii="Cambria Math" w:hAnsi="Cambria Math" w:cs="Times New Roman" w:hint="eastAsia"/>
          <w:szCs w:val="21"/>
        </w:rPr>
        <w:t xml:space="preserve"> </w:t>
      </w:r>
      <w:r>
        <w:rPr>
          <w:rFonts w:ascii="Cambria Math" w:hAnsi="Cambria Math" w:cs="Times New Roman" w:hint="eastAsia"/>
          <w:szCs w:val="21"/>
        </w:rPr>
        <w:t>重合，头部与</w:t>
      </w:r>
      <w:r>
        <w:rPr>
          <w:rFonts w:ascii="Cambria Math" w:hAnsi="Cambria Math" w:cs="Times New Roman" w:hint="eastAsia"/>
          <w:szCs w:val="21"/>
        </w:rPr>
        <w:t xml:space="preserve"> </w:t>
      </w:r>
      <m:oMath>
        <m:r>
          <w:rPr>
            <w:rFonts w:ascii="Cambria Math" w:hAnsi="Cambria Math"/>
            <w:szCs w:val="21"/>
          </w:rPr>
          <m:t>y</m:t>
        </m:r>
      </m:oMath>
      <w:r>
        <w:rPr>
          <w:rFonts w:ascii="Cambria Math" w:hAnsi="Cambria Math" w:hint="eastAsia"/>
          <w:szCs w:val="21"/>
        </w:rPr>
        <w:t xml:space="preserve"> </w:t>
      </w:r>
      <w:r>
        <w:rPr>
          <w:rFonts w:ascii="Cambria Math" w:hAnsi="Cambria Math" w:hint="eastAsia"/>
          <w:szCs w:val="21"/>
        </w:rPr>
        <w:t>重合。则</w:t>
      </w:r>
      <w:r>
        <w:rPr>
          <w:rFonts w:ascii="Cambria Math" w:hAnsi="Cambria Math" w:hint="eastAsia"/>
          <w:szCs w:val="21"/>
        </w:rPr>
        <w:t xml:space="preserve"> </w:t>
      </w:r>
      <m:oMath>
        <m:r>
          <w:rPr>
            <w:rFonts w:ascii="Cambria Math" w:hAnsi="Cambria Math" w:cs="Times New Roman"/>
            <w:szCs w:val="21"/>
          </w:rPr>
          <m:t>y-x</m:t>
        </m:r>
      </m:oMath>
      <w:r>
        <w:rPr>
          <w:rFonts w:ascii="Cambria Math" w:hAnsi="Cambria Math" w:cs="Times New Roman" w:hint="eastAsia"/>
          <w:szCs w:val="21"/>
        </w:rPr>
        <w:t xml:space="preserve"> </w:t>
      </w:r>
      <w:r>
        <w:rPr>
          <w:rFonts w:ascii="Cambria Math" w:hAnsi="Cambria Math" w:cs="Times New Roman" w:hint="eastAsia"/>
          <w:szCs w:val="21"/>
        </w:rPr>
        <w:t>构成以</w:t>
      </w:r>
      <w:r>
        <w:rPr>
          <w:rFonts w:ascii="Cambria Math" w:hAnsi="Cambria Math" w:cs="Times New Roman" w:hint="eastAsia"/>
          <w:szCs w:val="21"/>
        </w:rPr>
        <w:t xml:space="preserve"> </w:t>
      </w:r>
      <m:oMath>
        <m:r>
          <w:rPr>
            <w:rFonts w:ascii="Cambria Math" w:hAnsi="Cambria Math"/>
            <w:szCs w:val="21"/>
          </w:rPr>
          <m:t>x</m:t>
        </m:r>
      </m:oMath>
      <w:r>
        <w:rPr>
          <w:rFonts w:asciiTheme="minorEastAsia" w:hAnsiTheme="minorEastAsia" w:hint="eastAsia"/>
          <w:szCs w:val="21"/>
        </w:rPr>
        <w:t xml:space="preserve"> 和 </w:t>
      </w:r>
      <m:oMath>
        <m:r>
          <w:rPr>
            <w:rFonts w:ascii="Cambria Math" w:hAnsi="Cambria Math"/>
            <w:szCs w:val="21"/>
          </w:rPr>
          <m:t>y</m:t>
        </m:r>
      </m:oMath>
      <w:r>
        <w:rPr>
          <w:rFonts w:ascii="Cambria Math" w:hAnsi="Cambria Math" w:hint="eastAsia"/>
          <w:szCs w:val="21"/>
        </w:rPr>
        <w:t xml:space="preserve"> </w:t>
      </w:r>
      <w:r>
        <w:rPr>
          <w:rFonts w:ascii="Cambria Math" w:hAnsi="Cambria Math" w:hint="eastAsia"/>
          <w:szCs w:val="21"/>
        </w:rPr>
        <w:t>为临边的三角形的第三边。</w:t>
      </w:r>
    </w:p>
    <w:p w14:paraId="027632D3" w14:textId="77777777" w:rsidR="00AB1B7E" w:rsidRDefault="00AB1B7E">
      <w:pPr>
        <w:jc w:val="left"/>
        <w:rPr>
          <w:rFonts w:ascii="Times New Roman" w:hAnsi="Times New Roman" w:cs="Times New Roman"/>
          <w:szCs w:val="21"/>
        </w:rPr>
      </w:pPr>
    </w:p>
    <w:p w14:paraId="0B88898B" w14:textId="77777777" w:rsidR="00AB1B7E" w:rsidRDefault="005E2D7D">
      <w:pPr>
        <w:jc w:val="left"/>
        <w:rPr>
          <w:rFonts w:ascii="Times New Roman" w:hAnsi="Times New Roman" w:cs="Times New Roman"/>
          <w:szCs w:val="21"/>
        </w:rPr>
      </w:pPr>
      <w:r>
        <w:rPr>
          <w:rFonts w:ascii="Times New Roman" w:hAnsi="Times New Roman" w:cs="Times New Roman" w:hint="eastAsia"/>
          <w:szCs w:val="21"/>
        </w:rPr>
        <w:t>向量作为“箭头”是有长度的。这个长度是向量表示的点与原点的距离。对于</w:t>
      </w:r>
      <w:r>
        <w:rPr>
          <w:rFonts w:ascii="Times New Roman" w:hAnsi="Times New Roman" w:cs="Times New Roman" w:hint="eastAsia"/>
          <w:szCs w:val="21"/>
        </w:rPr>
        <w:t xml:space="preserve"> 2 </w:t>
      </w:r>
      <w:r>
        <w:rPr>
          <w:rFonts w:ascii="Times New Roman" w:hAnsi="Times New Roman" w:cs="Times New Roman" w:hint="eastAsia"/>
          <w:szCs w:val="21"/>
        </w:rPr>
        <w:t>维向量来说长度是：</w:t>
      </w:r>
    </w:p>
    <w:p w14:paraId="10115884" w14:textId="77777777" w:rsidR="00AB1B7E" w:rsidRDefault="00AB1B7E">
      <w:pPr>
        <w:jc w:val="left"/>
        <w:rPr>
          <w:rFonts w:ascii="Times New Roman" w:hAnsi="Times New Roman" w:cs="Times New Roman"/>
          <w:szCs w:val="21"/>
        </w:rPr>
      </w:pPr>
    </w:p>
    <w:p w14:paraId="047D8136" w14:textId="77777777" w:rsidR="00AB1B7E" w:rsidRDefault="00AB1B7E">
      <w:pPr>
        <w:jc w:val="left"/>
        <w:rPr>
          <w:rFonts w:ascii="Times New Roman" w:hAnsi="Times New Roman" w:cs="Times New Roman"/>
          <w:szCs w:val="21"/>
        </w:rPr>
      </w:pPr>
    </w:p>
    <w:p w14:paraId="5DD2A0DC" w14:textId="77777777" w:rsidR="00AB1B7E" w:rsidRDefault="005E2D7D">
      <w:pPr>
        <w:jc w:val="left"/>
        <w:rPr>
          <w:rFonts w:ascii="Times New Roman" w:hAnsi="Times New Roman" w:cs="Times New Roman"/>
          <w:szCs w:val="21"/>
        </w:rPr>
      </w:pPr>
      <m:oMathPara>
        <m:oMath>
          <m:r>
            <m:rPr>
              <m:sty m:val="p"/>
            </m:rPr>
            <w:rPr>
              <w:rFonts w:ascii="Cambria Math" w:hAnsi="Cambria Math" w:cs="Times New Roman"/>
              <w:szCs w:val="21"/>
            </w:rPr>
            <m:t>length</m:t>
          </m:r>
          <m:d>
            <m:dPr>
              <m:ctrlPr>
                <w:rPr>
                  <w:rFonts w:ascii="Cambria Math" w:hAnsi="Cambria Math" w:cs="Times New Roman"/>
                  <w:szCs w:val="21"/>
                </w:rPr>
              </m:ctrlPr>
            </m:dPr>
            <m:e>
              <m:r>
                <w:rPr>
                  <w:rFonts w:ascii="Cambria Math" w:hAnsi="Cambria Math" w:cs="Times New Roman"/>
                  <w:szCs w:val="21"/>
                </w:rPr>
                <m:t>x</m:t>
              </m:r>
            </m:e>
          </m:d>
          <m:r>
            <m:rPr>
              <m:sty m:val="p"/>
            </m:rPr>
            <w:rPr>
              <w:rFonts w:ascii="Cambria Math" w:hAnsi="Cambria Math" w:cs="Times New Roman"/>
              <w:szCs w:val="21"/>
            </w:rPr>
            <m:t>=</m:t>
          </m:r>
          <m:rad>
            <m:radPr>
              <m:degHide m:val="1"/>
              <m:ctrlPr>
                <w:rPr>
                  <w:rFonts w:ascii="Cambria Math" w:hAnsi="Cambria Math" w:cs="Times New Roman"/>
                  <w:szCs w:val="21"/>
                </w:rPr>
              </m:ctrlPr>
            </m:radPr>
            <m:deg/>
            <m:e>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sup>
                  <m:r>
                    <w:rPr>
                      <w:rFonts w:ascii="Cambria Math" w:hAnsi="Cambria Math" w:cs="Times New Roman"/>
                      <w:szCs w:val="21"/>
                    </w:rPr>
                    <m:t>2</m:t>
                  </m:r>
                </m:sup>
              </m:sSup>
              <m:r>
                <w:rPr>
                  <w:rFonts w:ascii="Cambria Math" w:hAnsi="Cambria Math" w:cs="Times New Roman"/>
                  <w:szCs w:val="21"/>
                </w:rPr>
                <m:t>+</m:t>
              </m:r>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sup>
                  <m:r>
                    <w:rPr>
                      <w:rFonts w:ascii="Cambria Math" w:hAnsi="Cambria Math" w:cs="Times New Roman"/>
                      <w:szCs w:val="21"/>
                    </w:rPr>
                    <m:t>2</m:t>
                  </m:r>
                </m:sup>
              </m:sSup>
            </m:e>
          </m:rad>
          <m:r>
            <m:rPr>
              <m:sty m:val="p"/>
            </m:rPr>
            <w:rPr>
              <w:rFonts w:ascii="Cambria Math" w:hAnsi="Cambria Math" w:cs="Times New Roman"/>
              <w:szCs w:val="21"/>
            </w:rPr>
            <m:t xml:space="preserve">    </m:t>
          </m:r>
          <m:r>
            <m:rPr>
              <m:sty m:val="p"/>
            </m:rPr>
            <w:rPr>
              <w:rFonts w:ascii="Cambria Math" w:hAnsi="Cambria Math" w:cs="Times New Roman" w:hint="eastAsia"/>
              <w:szCs w:val="21"/>
            </w:rPr>
            <m:t>[1.2.2.6]</m:t>
          </m:r>
        </m:oMath>
      </m:oMathPara>
    </w:p>
    <w:p w14:paraId="74720EDE" w14:textId="77777777" w:rsidR="00AB1B7E" w:rsidRDefault="00AB1B7E">
      <w:pPr>
        <w:jc w:val="left"/>
        <w:rPr>
          <w:rFonts w:ascii="Times New Roman" w:hAnsi="Times New Roman" w:cs="Times New Roman"/>
          <w:szCs w:val="21"/>
        </w:rPr>
      </w:pPr>
    </w:p>
    <w:p w14:paraId="56B1553B" w14:textId="77777777" w:rsidR="00AB1B7E" w:rsidRDefault="00AB1B7E">
      <w:pPr>
        <w:jc w:val="left"/>
        <w:rPr>
          <w:rFonts w:ascii="Times New Roman" w:hAnsi="Times New Roman" w:cs="Times New Roman"/>
          <w:szCs w:val="21"/>
        </w:rPr>
      </w:pPr>
    </w:p>
    <w:p w14:paraId="6C1F9890" w14:textId="77777777" w:rsidR="00AB1B7E" w:rsidRDefault="005E2D7D">
      <w:pPr>
        <w:jc w:val="left"/>
        <w:rPr>
          <w:rFonts w:ascii="Times New Roman" w:hAnsi="Times New Roman" w:cs="Times New Roman"/>
          <w:szCs w:val="21"/>
        </w:rPr>
      </w:pPr>
      <w:r>
        <w:rPr>
          <w:rFonts w:ascii="Times New Roman" w:hAnsi="Times New Roman" w:cs="Times New Roman" w:hint="eastAsia"/>
          <w:szCs w:val="21"/>
        </w:rPr>
        <w:t xml:space="preserve">3 </w:t>
      </w:r>
      <w:r>
        <w:rPr>
          <w:rFonts w:ascii="Times New Roman" w:hAnsi="Times New Roman" w:cs="Times New Roman" w:hint="eastAsia"/>
          <w:szCs w:val="21"/>
        </w:rPr>
        <w:t>维乃至更高维依此类推。</w:t>
      </w:r>
    </w:p>
    <w:p w14:paraId="132CCE3E" w14:textId="77777777" w:rsidR="00AB1B7E" w:rsidRDefault="00AB1B7E">
      <w:pPr>
        <w:jc w:val="left"/>
        <w:rPr>
          <w:rFonts w:ascii="Times New Roman" w:hAnsi="Times New Roman" w:cs="Times New Roman"/>
          <w:szCs w:val="21"/>
        </w:rPr>
      </w:pPr>
    </w:p>
    <w:p w14:paraId="38F0D2CD" w14:textId="77777777" w:rsidR="00AB1B7E" w:rsidRDefault="00AB1B7E">
      <w:pPr>
        <w:jc w:val="left"/>
        <w:rPr>
          <w:rFonts w:ascii="Times New Roman" w:hAnsi="Times New Roman" w:cs="Times New Roman"/>
          <w:szCs w:val="21"/>
        </w:rPr>
      </w:pPr>
    </w:p>
    <w:p w14:paraId="09D3D7BF" w14:textId="77777777" w:rsidR="00AB1B7E" w:rsidRDefault="005E2D7D">
      <w:pPr>
        <w:pStyle w:val="a7"/>
        <w:numPr>
          <w:ilvl w:val="2"/>
          <w:numId w:val="2"/>
        </w:numPr>
        <w:ind w:firstLineChars="0"/>
        <w:jc w:val="left"/>
        <w:rPr>
          <w:rFonts w:ascii="Times New Roman" w:hAnsi="Times New Roman" w:cs="Times New Roman"/>
          <w:b/>
          <w:szCs w:val="21"/>
        </w:rPr>
      </w:pPr>
      <w:r>
        <w:rPr>
          <w:rFonts w:ascii="Times New Roman" w:hAnsi="Times New Roman" w:cs="Times New Roman" w:hint="eastAsia"/>
          <w:b/>
          <w:szCs w:val="21"/>
        </w:rPr>
        <w:t>向量的内积、模与投影</w:t>
      </w:r>
    </w:p>
    <w:p w14:paraId="1F0862A0" w14:textId="77777777" w:rsidR="00AB1B7E" w:rsidRDefault="00AB1B7E">
      <w:pPr>
        <w:jc w:val="left"/>
        <w:rPr>
          <w:rFonts w:ascii="Times New Roman" w:hAnsi="Times New Roman" w:cs="Times New Roman"/>
          <w:szCs w:val="21"/>
        </w:rPr>
      </w:pPr>
    </w:p>
    <w:p w14:paraId="1FBC5C5C" w14:textId="77777777" w:rsidR="00AB1B7E" w:rsidRDefault="005E2D7D">
      <w:pPr>
        <w:jc w:val="left"/>
        <w:rPr>
          <w:rFonts w:ascii="Times New Roman" w:hAnsi="Times New Roman" w:cs="Times New Roman"/>
          <w:szCs w:val="21"/>
        </w:rPr>
      </w:pPr>
      <w:r>
        <w:rPr>
          <w:rFonts w:ascii="Times New Roman" w:hAnsi="Times New Roman" w:cs="Times New Roman" w:hint="eastAsia"/>
          <w:szCs w:val="21"/>
        </w:rPr>
        <w:t>向量</w:t>
      </w:r>
      <w:r>
        <w:rPr>
          <w:rFonts w:ascii="Times New Roman" w:hAnsi="Times New Roman" w:cs="Times New Roman" w:hint="eastAsia"/>
          <w:szCs w:val="21"/>
        </w:rPr>
        <w:t xml:space="preserve"> </w:t>
      </w:r>
      <m:oMath>
        <m:r>
          <w:rPr>
            <w:rFonts w:ascii="Cambria Math" w:hAnsi="Cambria Math" w:cs="Times New Roman"/>
            <w:szCs w:val="21"/>
          </w:rPr>
          <m:t>x</m:t>
        </m:r>
      </m:oMath>
      <w:r>
        <w:rPr>
          <w:rFonts w:ascii="Times New Roman" w:hAnsi="Times New Roman" w:cs="Times New Roman" w:hint="eastAsia"/>
          <w:szCs w:val="21"/>
        </w:rPr>
        <w:t xml:space="preserve"> </w:t>
      </w:r>
      <w:r>
        <w:rPr>
          <w:rFonts w:ascii="Times New Roman" w:hAnsi="Times New Roman" w:cs="Times New Roman" w:hint="eastAsia"/>
          <w:szCs w:val="21"/>
        </w:rPr>
        <w:t>和</w:t>
      </w:r>
      <w:r>
        <w:rPr>
          <w:rFonts w:ascii="Times New Roman" w:hAnsi="Times New Roman" w:cs="Times New Roman" w:hint="eastAsia"/>
          <w:szCs w:val="21"/>
        </w:rPr>
        <w:t xml:space="preserve"> </w:t>
      </w:r>
      <m:oMath>
        <m:r>
          <w:rPr>
            <w:rFonts w:ascii="Cambria Math" w:hAnsi="Cambria Math" w:cs="Times New Roman"/>
            <w:szCs w:val="21"/>
          </w:rPr>
          <m:t>y</m:t>
        </m:r>
      </m:oMath>
      <w:r>
        <w:rPr>
          <w:rFonts w:ascii="Times New Roman" w:hAnsi="Times New Roman" w:cs="Times New Roman" w:hint="eastAsia"/>
          <w:szCs w:val="21"/>
        </w:rPr>
        <w:t xml:space="preserve"> </w:t>
      </w:r>
      <w:r>
        <w:rPr>
          <w:rFonts w:ascii="Times New Roman" w:hAnsi="Times New Roman" w:cs="Times New Roman" w:hint="eastAsia"/>
          <w:szCs w:val="21"/>
        </w:rPr>
        <w:t>的内积（</w:t>
      </w:r>
      <w:r>
        <w:rPr>
          <w:rFonts w:ascii="Times New Roman" w:hAnsi="Times New Roman" w:cs="Times New Roman" w:hint="eastAsia"/>
          <w:szCs w:val="21"/>
        </w:rPr>
        <w:t>inner product</w:t>
      </w:r>
      <w:r>
        <w:rPr>
          <w:rFonts w:ascii="Times New Roman" w:hAnsi="Times New Roman" w:cs="Times New Roman" w:hint="eastAsia"/>
          <w:szCs w:val="21"/>
        </w:rPr>
        <w:t>）的定义是：</w:t>
      </w:r>
    </w:p>
    <w:p w14:paraId="182FECCC" w14:textId="77777777" w:rsidR="00AB1B7E" w:rsidRDefault="00AB1B7E">
      <w:pPr>
        <w:jc w:val="left"/>
        <w:rPr>
          <w:rFonts w:ascii="Times New Roman" w:hAnsi="Times New Roman" w:cs="Times New Roman"/>
          <w:szCs w:val="21"/>
        </w:rPr>
      </w:pPr>
    </w:p>
    <w:p w14:paraId="019C0A81" w14:textId="77777777" w:rsidR="00AB1B7E" w:rsidRDefault="00AB1B7E">
      <w:pPr>
        <w:jc w:val="left"/>
        <w:rPr>
          <w:rFonts w:ascii="Times New Roman" w:hAnsi="Times New Roman" w:cs="Times New Roman"/>
          <w:szCs w:val="21"/>
        </w:rPr>
      </w:pPr>
    </w:p>
    <w:p w14:paraId="5A4BB9C6" w14:textId="77777777" w:rsidR="00AB1B7E" w:rsidRDefault="001E3B38">
      <w:pPr>
        <w:jc w:val="left"/>
        <w:rPr>
          <w:rFonts w:ascii="Times New Roman" w:hAnsi="Times New Roman" w:cs="Times New Roman"/>
          <w:szCs w:val="21"/>
        </w:rPr>
      </w:pPr>
      <m:oMathPara>
        <m:oMath>
          <m:d>
            <m:dPr>
              <m:begChr m:val="〈"/>
              <m:endChr m:val="〉"/>
              <m:ctrlPr>
                <w:rPr>
                  <w:rFonts w:ascii="Cambria Math" w:hAnsi="Cambria Math" w:cs="Times New Roman"/>
                  <w:szCs w:val="21"/>
                </w:rPr>
              </m:ctrlPr>
            </m:dPr>
            <m:e>
              <m:r>
                <w:rPr>
                  <w:rFonts w:ascii="Cambria Math" w:hAnsi="Cambria Math" w:cs="Times New Roman"/>
                  <w:szCs w:val="21"/>
                </w:rPr>
                <m:t>x,y</m:t>
              </m:r>
            </m:e>
          </m:d>
          <m:r>
            <w:rPr>
              <w:rFonts w:ascii="Cambria Math" w:hAnsi="Cambria Math" w:cs="Times New Roman"/>
              <w:szCs w:val="21"/>
            </w:rPr>
            <m:t>=</m:t>
          </m:r>
          <m:nary>
            <m:naryPr>
              <m:chr m:val="∑"/>
              <m:limLoc m:val="undOvr"/>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i</m:t>
                  </m:r>
                </m:sub>
              </m:sSub>
            </m:e>
          </m:nary>
          <m:r>
            <w:rPr>
              <w:rFonts w:ascii="Cambria Math" w:hAnsi="Cambria Math" w:cs="Times New Roman"/>
              <w:szCs w:val="21"/>
            </w:rPr>
            <m:t xml:space="preserve">    </m:t>
          </m:r>
          <m:r>
            <m:rPr>
              <m:sty m:val="p"/>
            </m:rPr>
            <w:rPr>
              <w:rFonts w:ascii="Cambria Math" w:hAnsi="Cambria Math" w:cs="Times New Roman" w:hint="eastAsia"/>
              <w:szCs w:val="21"/>
            </w:rPr>
            <m:t>[1.2.3.1]</m:t>
          </m:r>
        </m:oMath>
      </m:oMathPara>
    </w:p>
    <w:p w14:paraId="2622C2A4" w14:textId="77777777" w:rsidR="00AB1B7E" w:rsidRDefault="00AB1B7E">
      <w:pPr>
        <w:jc w:val="left"/>
        <w:rPr>
          <w:rFonts w:ascii="Times New Roman" w:hAnsi="Times New Roman" w:cs="Times New Roman"/>
          <w:szCs w:val="21"/>
        </w:rPr>
      </w:pPr>
    </w:p>
    <w:p w14:paraId="1E91C720" w14:textId="77777777" w:rsidR="00AB1B7E" w:rsidRDefault="00AB1B7E">
      <w:pPr>
        <w:jc w:val="left"/>
        <w:rPr>
          <w:rFonts w:ascii="Times New Roman" w:hAnsi="Times New Roman" w:cs="Times New Roman"/>
          <w:szCs w:val="21"/>
        </w:rPr>
      </w:pPr>
    </w:p>
    <w:p w14:paraId="5990DD48" w14:textId="77777777" w:rsidR="00AB1B7E" w:rsidRDefault="005E2D7D">
      <w:pPr>
        <w:jc w:val="left"/>
        <w:rPr>
          <w:rFonts w:ascii="Times New Roman" w:hAnsi="Times New Roman" w:cs="Times New Roman"/>
          <w:szCs w:val="21"/>
        </w:rPr>
      </w:pPr>
      <w:r>
        <w:rPr>
          <w:rFonts w:ascii="Cambria Math" w:hAnsi="Cambria Math" w:cs="Times New Roman" w:hint="eastAsia"/>
          <w:szCs w:val="21"/>
        </w:rPr>
        <w:t>也就是将</w:t>
      </w:r>
      <w:r>
        <w:rPr>
          <w:rFonts w:ascii="Times New Roman" w:hAnsi="Times New Roman" w:cs="Times New Roman" w:hint="eastAsia"/>
          <w:szCs w:val="21"/>
        </w:rPr>
        <w:t xml:space="preserve"> </w:t>
      </w:r>
      <m:oMath>
        <m:r>
          <w:rPr>
            <w:rFonts w:ascii="Cambria Math" w:hAnsi="Cambria Math" w:cs="Times New Roman"/>
            <w:szCs w:val="21"/>
          </w:rPr>
          <m:t>x</m:t>
        </m:r>
      </m:oMath>
      <w:r>
        <w:rPr>
          <w:rFonts w:ascii="Times New Roman" w:hAnsi="Times New Roman" w:cs="Times New Roman" w:hint="eastAsia"/>
          <w:szCs w:val="21"/>
        </w:rPr>
        <w:t xml:space="preserve"> </w:t>
      </w:r>
      <w:r>
        <w:rPr>
          <w:rFonts w:ascii="Times New Roman" w:hAnsi="Times New Roman" w:cs="Times New Roman" w:hint="eastAsia"/>
          <w:szCs w:val="21"/>
        </w:rPr>
        <w:t>和</w:t>
      </w:r>
      <w:r>
        <w:rPr>
          <w:rFonts w:ascii="Times New Roman" w:hAnsi="Times New Roman" w:cs="Times New Roman" w:hint="eastAsia"/>
          <w:szCs w:val="21"/>
        </w:rPr>
        <w:t xml:space="preserve"> </w:t>
      </w:r>
      <m:oMath>
        <m:r>
          <w:rPr>
            <w:rFonts w:ascii="Cambria Math" w:hAnsi="Cambria Math" w:cs="Times New Roman"/>
            <w:szCs w:val="21"/>
          </w:rPr>
          <m:t>y</m:t>
        </m:r>
      </m:oMath>
      <w:r>
        <w:rPr>
          <w:rFonts w:ascii="Times New Roman" w:hAnsi="Times New Roman" w:cs="Times New Roman" w:hint="eastAsia"/>
          <w:szCs w:val="21"/>
        </w:rPr>
        <w:t xml:space="preserve"> </w:t>
      </w:r>
      <w:r>
        <w:rPr>
          <w:rFonts w:ascii="Times New Roman" w:hAnsi="Times New Roman" w:cs="Times New Roman" w:hint="eastAsia"/>
          <w:szCs w:val="21"/>
        </w:rPr>
        <w:t>的对应分量相乘再加和。</w:t>
      </w:r>
      <w:r>
        <w:rPr>
          <w:rFonts w:ascii="Times New Roman" w:hAnsi="Times New Roman" w:cs="Times New Roman" w:hint="eastAsia"/>
          <w:szCs w:val="21"/>
        </w:rPr>
        <w:t xml:space="preserve"> </w:t>
      </w:r>
      <w:r>
        <w:rPr>
          <w:rFonts w:ascii="Times New Roman" w:hAnsi="Times New Roman" w:cs="Times New Roman" w:hint="eastAsia"/>
          <w:szCs w:val="21"/>
        </w:rPr>
        <w:t>于是</w:t>
      </w:r>
      <w:r>
        <w:rPr>
          <w:rFonts w:ascii="Times New Roman" w:hAnsi="Times New Roman" w:cs="Times New Roman" w:hint="eastAsia"/>
          <w:szCs w:val="21"/>
        </w:rPr>
        <w:t xml:space="preserve"> </w:t>
      </w:r>
      <m:oMath>
        <m:r>
          <w:rPr>
            <w:rFonts w:ascii="Cambria Math" w:hAnsi="Cambria Math" w:cs="Times New Roman"/>
            <w:szCs w:val="21"/>
          </w:rPr>
          <m:t>x</m:t>
        </m:r>
      </m:oMath>
      <w:r>
        <w:rPr>
          <w:rFonts w:ascii="Times New Roman" w:hAnsi="Times New Roman" w:cs="Times New Roman" w:hint="eastAsia"/>
          <w:i/>
          <w:szCs w:val="21"/>
        </w:rPr>
        <w:t xml:space="preserve"> </w:t>
      </w:r>
      <w:r>
        <w:rPr>
          <w:rFonts w:ascii="Times New Roman" w:hAnsi="Times New Roman" w:cs="Times New Roman" w:hint="eastAsia"/>
          <w:szCs w:val="21"/>
        </w:rPr>
        <w:t>与自身的内积就是：</w:t>
      </w:r>
    </w:p>
    <w:p w14:paraId="2585F803" w14:textId="77777777" w:rsidR="00AB1B7E" w:rsidRDefault="00AB1B7E">
      <w:pPr>
        <w:jc w:val="left"/>
        <w:rPr>
          <w:rFonts w:ascii="Times New Roman" w:hAnsi="Times New Roman" w:cs="Times New Roman"/>
          <w:szCs w:val="21"/>
        </w:rPr>
      </w:pPr>
    </w:p>
    <w:p w14:paraId="1F88514D" w14:textId="77777777" w:rsidR="00AB1B7E" w:rsidRDefault="001E3B38">
      <w:pPr>
        <w:jc w:val="left"/>
        <w:rPr>
          <w:rFonts w:ascii="Times New Roman" w:hAnsi="Times New Roman" w:cs="Times New Roman"/>
          <w:szCs w:val="21"/>
        </w:rPr>
      </w:pPr>
      <m:oMathPara>
        <m:oMath>
          <m:d>
            <m:dPr>
              <m:begChr m:val="〈"/>
              <m:endChr m:val="〉"/>
              <m:ctrlPr>
                <w:rPr>
                  <w:rFonts w:ascii="Cambria Math" w:hAnsi="Cambria Math" w:cs="Times New Roman"/>
                  <w:szCs w:val="21"/>
                </w:rPr>
              </m:ctrlPr>
            </m:dPr>
            <m:e>
              <m:r>
                <w:rPr>
                  <w:rFonts w:ascii="Cambria Math" w:hAnsi="Cambria Math" w:cs="Times New Roman"/>
                  <w:szCs w:val="21"/>
                </w:rPr>
                <m:t>x,x</m:t>
              </m:r>
            </m:e>
          </m:d>
          <m:r>
            <w:rPr>
              <w:rFonts w:ascii="Cambria Math" w:hAnsi="Cambria Math" w:cs="Times New Roman"/>
              <w:szCs w:val="21"/>
            </w:rPr>
            <m:t>=</m:t>
          </m:r>
          <m:nary>
            <m:naryPr>
              <m:chr m:val="∑"/>
              <m:limLoc m:val="undOvr"/>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e>
                <m:sup>
                  <m:r>
                    <w:rPr>
                      <w:rFonts w:ascii="Cambria Math" w:hAnsi="Cambria Math" w:cs="Times New Roman"/>
                      <w:szCs w:val="21"/>
                    </w:rPr>
                    <m:t>2</m:t>
                  </m:r>
                </m:sup>
              </m:sSup>
            </m:e>
          </m:nary>
          <m:r>
            <m:rPr>
              <m:sty m:val="p"/>
            </m:rPr>
            <w:rPr>
              <w:rFonts w:ascii="Cambria Math" w:hAnsi="Cambria Math" w:cs="Times New Roman"/>
              <w:szCs w:val="21"/>
            </w:rPr>
            <m:t xml:space="preserve">    </m:t>
          </m:r>
          <m:r>
            <m:rPr>
              <m:sty m:val="p"/>
            </m:rPr>
            <w:rPr>
              <w:rFonts w:ascii="Cambria Math" w:hAnsi="Cambria Math" w:cs="Times New Roman" w:hint="eastAsia"/>
              <w:szCs w:val="21"/>
            </w:rPr>
            <m:t>[1.2.3.2]</m:t>
          </m:r>
        </m:oMath>
      </m:oMathPara>
    </w:p>
    <w:p w14:paraId="4BA3B204" w14:textId="77777777" w:rsidR="00AB1B7E" w:rsidRDefault="00AB1B7E">
      <w:pPr>
        <w:jc w:val="left"/>
        <w:rPr>
          <w:rFonts w:ascii="Times New Roman" w:hAnsi="Times New Roman" w:cs="Times New Roman"/>
          <w:szCs w:val="21"/>
        </w:rPr>
      </w:pPr>
    </w:p>
    <w:p w14:paraId="61F12263" w14:textId="77777777" w:rsidR="00AB1B7E" w:rsidRDefault="00AB1B7E">
      <w:pPr>
        <w:jc w:val="left"/>
        <w:rPr>
          <w:rFonts w:ascii="Times New Roman" w:hAnsi="Times New Roman" w:cs="Times New Roman"/>
          <w:szCs w:val="21"/>
        </w:rPr>
      </w:pPr>
    </w:p>
    <w:p w14:paraId="7AC10F1F" w14:textId="77777777" w:rsidR="00AB1B7E" w:rsidRDefault="005E2D7D">
      <w:pPr>
        <w:jc w:val="left"/>
        <w:rPr>
          <w:rFonts w:ascii="Times New Roman" w:hAnsi="Times New Roman" w:cs="Times New Roman"/>
          <w:szCs w:val="21"/>
        </w:rPr>
      </w:pPr>
      <m:oMath>
        <m:r>
          <w:rPr>
            <w:rFonts w:ascii="Cambria Math" w:hAnsi="Cambria Math" w:cs="Times New Roman"/>
            <w:szCs w:val="21"/>
          </w:rPr>
          <w:lastRenderedPageBreak/>
          <m:t>x</m:t>
        </m:r>
      </m:oMath>
      <w:r>
        <w:rPr>
          <w:rFonts w:ascii="Times New Roman" w:hAnsi="Times New Roman" w:cs="Times New Roman" w:hint="eastAsia"/>
          <w:szCs w:val="21"/>
        </w:rPr>
        <w:t xml:space="preserve"> </w:t>
      </w:r>
      <w:r>
        <w:rPr>
          <w:rFonts w:ascii="Times New Roman" w:hAnsi="Times New Roman" w:cs="Times New Roman" w:hint="eastAsia"/>
          <w:szCs w:val="21"/>
        </w:rPr>
        <w:t>与自身的内积一定大于等于</w:t>
      </w:r>
      <w:r>
        <w:rPr>
          <w:rFonts w:ascii="Times New Roman" w:hAnsi="Times New Roman" w:cs="Times New Roman" w:hint="eastAsia"/>
          <w:szCs w:val="21"/>
        </w:rPr>
        <w:t xml:space="preserve"> 0 </w:t>
      </w:r>
      <w:r>
        <w:rPr>
          <w:rFonts w:ascii="Times New Roman" w:hAnsi="Times New Roman" w:cs="Times New Roman" w:hint="eastAsia"/>
          <w:szCs w:val="21"/>
        </w:rPr>
        <w:t>。只有当</w:t>
      </w:r>
      <w:r>
        <w:rPr>
          <w:rFonts w:ascii="Times New Roman" w:hAnsi="Times New Roman" w:cs="Times New Roman" w:hint="eastAsia"/>
          <w:szCs w:val="21"/>
        </w:rPr>
        <w:t xml:space="preserve"> </w:t>
      </w:r>
      <m:oMath>
        <m:r>
          <w:rPr>
            <w:rFonts w:ascii="Cambria Math" w:hAnsi="Cambria Math" w:cs="Times New Roman"/>
            <w:szCs w:val="21"/>
          </w:rPr>
          <m:t>x</m:t>
        </m:r>
      </m:oMath>
      <w:r>
        <w:rPr>
          <w:rFonts w:ascii="Times New Roman" w:hAnsi="Times New Roman" w:cs="Times New Roman" w:hint="eastAsia"/>
          <w:szCs w:val="21"/>
        </w:rPr>
        <w:t xml:space="preserve"> </w:t>
      </w:r>
      <w:r>
        <w:rPr>
          <w:rFonts w:ascii="Times New Roman" w:hAnsi="Times New Roman" w:cs="Times New Roman" w:hint="eastAsia"/>
          <w:szCs w:val="21"/>
        </w:rPr>
        <w:t>的所有分量都是</w:t>
      </w:r>
      <w:r>
        <w:rPr>
          <w:rFonts w:ascii="Times New Roman" w:hAnsi="Times New Roman" w:cs="Times New Roman" w:hint="eastAsia"/>
          <w:szCs w:val="21"/>
        </w:rPr>
        <w:t xml:space="preserve"> 0 </w:t>
      </w:r>
      <w:r>
        <w:rPr>
          <w:rFonts w:ascii="Times New Roman" w:hAnsi="Times New Roman" w:cs="Times New Roman" w:hint="eastAsia"/>
          <w:szCs w:val="21"/>
        </w:rPr>
        <w:t>，即</w:t>
      </w:r>
      <w:r>
        <w:rPr>
          <w:rFonts w:ascii="Times New Roman" w:hAnsi="Times New Roman" w:cs="Times New Roman" w:hint="eastAsia"/>
          <w:szCs w:val="21"/>
        </w:rPr>
        <w:t xml:space="preserve"> </w:t>
      </w:r>
      <m:oMath>
        <m:r>
          <w:rPr>
            <w:rFonts w:ascii="Cambria Math" w:hAnsi="Cambria Math" w:cs="Times New Roman"/>
            <w:szCs w:val="21"/>
          </w:rPr>
          <m:t>x</m:t>
        </m:r>
      </m:oMath>
      <w:r>
        <w:rPr>
          <w:rFonts w:ascii="Times New Roman" w:hAnsi="Times New Roman" w:cs="Times New Roman" w:hint="eastAsia"/>
          <w:szCs w:val="21"/>
        </w:rPr>
        <w:t xml:space="preserve"> </w:t>
      </w:r>
      <w:r>
        <w:rPr>
          <w:rFonts w:ascii="Times New Roman" w:hAnsi="Times New Roman" w:cs="Times New Roman" w:hint="eastAsia"/>
          <w:szCs w:val="21"/>
        </w:rPr>
        <w:t>为</w:t>
      </w:r>
      <w:r>
        <w:rPr>
          <w:rFonts w:ascii="Times New Roman" w:hAnsi="Times New Roman" w:cs="Times New Roman" w:hint="eastAsia"/>
          <w:szCs w:val="21"/>
        </w:rPr>
        <w:t xml:space="preserve"> O </w:t>
      </w:r>
      <w:r>
        <w:rPr>
          <w:rFonts w:ascii="Times New Roman" w:hAnsi="Times New Roman" w:cs="Times New Roman" w:hint="eastAsia"/>
          <w:szCs w:val="21"/>
        </w:rPr>
        <w:t>时它与自身的内积为</w:t>
      </w:r>
      <w:r>
        <w:rPr>
          <w:rFonts w:ascii="Times New Roman" w:hAnsi="Times New Roman" w:cs="Times New Roman" w:hint="eastAsia"/>
          <w:szCs w:val="21"/>
        </w:rPr>
        <w:t xml:space="preserve"> 0 </w:t>
      </w:r>
      <w:r>
        <w:rPr>
          <w:rFonts w:ascii="Times New Roman" w:hAnsi="Times New Roman" w:cs="Times New Roman" w:hint="eastAsia"/>
          <w:szCs w:val="21"/>
        </w:rPr>
        <w:t>。将向量</w:t>
      </w:r>
      <w:r>
        <w:rPr>
          <w:rFonts w:ascii="Times New Roman" w:hAnsi="Times New Roman" w:cs="Times New Roman" w:hint="eastAsia"/>
          <w:szCs w:val="21"/>
        </w:rPr>
        <w:t xml:space="preserve"> </w:t>
      </w:r>
      <m:oMath>
        <m:r>
          <w:rPr>
            <w:rFonts w:ascii="Cambria Math" w:hAnsi="Cambria Math" w:cs="Times New Roman"/>
            <w:szCs w:val="21"/>
          </w:rPr>
          <m:t>x</m:t>
        </m:r>
      </m:oMath>
      <w:r>
        <w:rPr>
          <w:rFonts w:ascii="Times New Roman" w:hAnsi="Times New Roman" w:cs="Times New Roman" w:hint="eastAsia"/>
          <w:szCs w:val="21"/>
        </w:rPr>
        <w:t xml:space="preserve"> </w:t>
      </w:r>
      <w:r>
        <w:rPr>
          <w:rFonts w:ascii="Times New Roman" w:hAnsi="Times New Roman" w:cs="Times New Roman" w:hint="eastAsia"/>
          <w:szCs w:val="21"/>
        </w:rPr>
        <w:t>的模</w:t>
      </w:r>
      <w:r>
        <w:rPr>
          <w:rFonts w:ascii="Times New Roman" w:hAnsi="Times New Roman" w:cs="Times New Roman" w:hint="eastAsia"/>
          <w:szCs w:val="21"/>
        </w:rPr>
        <w:t xml:space="preserve"> </w:t>
      </w:r>
      <m:oMath>
        <m:d>
          <m:dPr>
            <m:begChr m:val="‖"/>
            <m:endChr m:val="‖"/>
            <m:ctrlPr>
              <w:rPr>
                <w:rFonts w:ascii="Cambria Math" w:hAnsi="Cambria Math" w:cs="Times New Roman"/>
                <w:szCs w:val="21"/>
              </w:rPr>
            </m:ctrlPr>
          </m:dPr>
          <m:e>
            <m:r>
              <w:rPr>
                <w:rFonts w:ascii="Cambria Math" w:hAnsi="Cambria Math" w:cs="Times New Roman"/>
                <w:szCs w:val="21"/>
              </w:rPr>
              <m:t>x</m:t>
            </m:r>
          </m:e>
        </m:d>
      </m:oMath>
      <w:r>
        <w:rPr>
          <w:rFonts w:ascii="Times New Roman" w:hAnsi="Times New Roman" w:cs="Times New Roman" w:hint="eastAsia"/>
          <w:szCs w:val="21"/>
        </w:rPr>
        <w:t xml:space="preserve"> </w:t>
      </w:r>
      <w:r>
        <w:rPr>
          <w:rFonts w:ascii="Times New Roman" w:hAnsi="Times New Roman" w:cs="Times New Roman" w:hint="eastAsia"/>
          <w:szCs w:val="21"/>
        </w:rPr>
        <w:t>定义为</w:t>
      </w:r>
      <w:r>
        <w:rPr>
          <w:rFonts w:ascii="Times New Roman" w:hAnsi="Times New Roman" w:cs="Times New Roman" w:hint="eastAsia"/>
          <w:szCs w:val="21"/>
        </w:rPr>
        <w:t xml:space="preserve"> </w:t>
      </w:r>
      <m:oMath>
        <m:r>
          <w:rPr>
            <w:rFonts w:ascii="Cambria Math" w:hAnsi="Cambria Math" w:cs="Times New Roman"/>
            <w:szCs w:val="21"/>
          </w:rPr>
          <m:t>x</m:t>
        </m:r>
      </m:oMath>
      <w:r>
        <w:rPr>
          <w:rFonts w:ascii="Times New Roman" w:hAnsi="Times New Roman" w:cs="Times New Roman" w:hint="eastAsia"/>
          <w:szCs w:val="21"/>
        </w:rPr>
        <w:t xml:space="preserve"> </w:t>
      </w:r>
      <w:r>
        <w:rPr>
          <w:rFonts w:ascii="Times New Roman" w:hAnsi="Times New Roman" w:cs="Times New Roman" w:hint="eastAsia"/>
          <w:szCs w:val="21"/>
        </w:rPr>
        <w:t>与自身的内积的平方根：</w:t>
      </w:r>
    </w:p>
    <w:p w14:paraId="5B6E0C53" w14:textId="77777777" w:rsidR="00AB1B7E" w:rsidRDefault="00AB1B7E">
      <w:pPr>
        <w:jc w:val="left"/>
        <w:rPr>
          <w:rFonts w:ascii="Times New Roman" w:hAnsi="Times New Roman" w:cs="Times New Roman"/>
          <w:szCs w:val="21"/>
        </w:rPr>
      </w:pPr>
    </w:p>
    <w:p w14:paraId="27DBB3EE" w14:textId="77777777" w:rsidR="00AB1B7E" w:rsidRDefault="00AB1B7E">
      <w:pPr>
        <w:jc w:val="left"/>
        <w:rPr>
          <w:rFonts w:ascii="Times New Roman" w:hAnsi="Times New Roman" w:cs="Times New Roman"/>
          <w:szCs w:val="21"/>
        </w:rPr>
      </w:pPr>
    </w:p>
    <w:p w14:paraId="32927AE4" w14:textId="77777777" w:rsidR="00AB1B7E" w:rsidRDefault="001E3B38">
      <w:pPr>
        <w:jc w:val="left"/>
        <w:rPr>
          <w:rFonts w:ascii="Times New Roman" w:hAnsi="Times New Roman" w:cs="Times New Roman"/>
          <w:szCs w:val="21"/>
        </w:rPr>
      </w:pPr>
      <m:oMathPara>
        <m:oMath>
          <m:d>
            <m:dPr>
              <m:begChr m:val="‖"/>
              <m:endChr m:val="‖"/>
              <m:ctrlPr>
                <w:rPr>
                  <w:rFonts w:ascii="Cambria Math" w:hAnsi="Cambria Math" w:cs="Times New Roman"/>
                  <w:szCs w:val="21"/>
                </w:rPr>
              </m:ctrlPr>
            </m:dPr>
            <m:e>
              <m:r>
                <w:rPr>
                  <w:rFonts w:ascii="Cambria Math" w:hAnsi="Cambria Math" w:cs="Times New Roman"/>
                  <w:szCs w:val="21"/>
                </w:rPr>
                <m:t>x</m:t>
              </m:r>
            </m:e>
          </m:d>
          <m:r>
            <w:rPr>
              <w:rFonts w:ascii="Cambria Math" w:hAnsi="Cambria Math" w:cs="Times New Roman"/>
              <w:szCs w:val="21"/>
            </w:rPr>
            <m:t>=</m:t>
          </m:r>
          <m:rad>
            <m:radPr>
              <m:degHide m:val="1"/>
              <m:ctrlPr>
                <w:rPr>
                  <w:rFonts w:ascii="Cambria Math" w:hAnsi="Cambria Math" w:cs="Times New Roman"/>
                  <w:i/>
                  <w:szCs w:val="21"/>
                </w:rPr>
              </m:ctrlPr>
            </m:radPr>
            <m:deg/>
            <m:e>
              <m:d>
                <m:dPr>
                  <m:begChr m:val="〈"/>
                  <m:endChr m:val="〉"/>
                  <m:ctrlPr>
                    <w:rPr>
                      <w:rFonts w:ascii="Cambria Math" w:hAnsi="Cambria Math" w:cs="Times New Roman"/>
                      <w:i/>
                      <w:szCs w:val="21"/>
                    </w:rPr>
                  </m:ctrlPr>
                </m:dPr>
                <m:e>
                  <m:r>
                    <w:rPr>
                      <w:rFonts w:ascii="Cambria Math" w:hAnsi="Cambria Math" w:cs="Times New Roman"/>
                      <w:szCs w:val="21"/>
                    </w:rPr>
                    <m:t>x,x</m:t>
                  </m:r>
                </m:e>
              </m:d>
            </m:e>
          </m:rad>
          <m:r>
            <w:rPr>
              <w:rFonts w:ascii="Cambria Math" w:hAnsi="Cambria Math" w:cs="Times New Roman"/>
              <w:szCs w:val="21"/>
            </w:rPr>
            <m:t>=</m:t>
          </m:r>
          <m:rad>
            <m:radPr>
              <m:degHide m:val="1"/>
              <m:ctrlPr>
                <w:rPr>
                  <w:rFonts w:ascii="Cambria Math" w:hAnsi="Cambria Math" w:cs="Times New Roman"/>
                  <w:i/>
                  <w:szCs w:val="21"/>
                </w:rPr>
              </m:ctrlPr>
            </m:radPr>
            <m:deg/>
            <m:e>
              <m:nary>
                <m:naryPr>
                  <m:chr m:val="∑"/>
                  <m:limLoc m:val="undOvr"/>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e>
                    <m:sup>
                      <m:r>
                        <w:rPr>
                          <w:rFonts w:ascii="Cambria Math" w:hAnsi="Cambria Math" w:cs="Times New Roman"/>
                          <w:szCs w:val="21"/>
                        </w:rPr>
                        <m:t>2</m:t>
                      </m:r>
                    </m:sup>
                  </m:sSup>
                </m:e>
              </m:nary>
            </m:e>
          </m:rad>
          <m:r>
            <m:rPr>
              <m:sty m:val="p"/>
            </m:rPr>
            <w:rPr>
              <w:rFonts w:ascii="Cambria Math" w:hAnsi="Cambria Math" w:cs="Times New Roman"/>
              <w:szCs w:val="21"/>
            </w:rPr>
            <m:t xml:space="preserve">    </m:t>
          </m:r>
          <m:r>
            <m:rPr>
              <m:sty m:val="p"/>
            </m:rPr>
            <w:rPr>
              <w:rFonts w:ascii="Cambria Math" w:hAnsi="Cambria Math" w:cs="Times New Roman" w:hint="eastAsia"/>
              <w:szCs w:val="21"/>
            </w:rPr>
            <m:t>[1.2.3.3]</m:t>
          </m:r>
        </m:oMath>
      </m:oMathPara>
    </w:p>
    <w:p w14:paraId="388156F8" w14:textId="77777777" w:rsidR="00AB1B7E" w:rsidRDefault="00AB1B7E">
      <w:pPr>
        <w:jc w:val="left"/>
        <w:rPr>
          <w:rFonts w:ascii="Times New Roman" w:hAnsi="Times New Roman" w:cs="Times New Roman"/>
          <w:szCs w:val="21"/>
        </w:rPr>
      </w:pPr>
    </w:p>
    <w:p w14:paraId="54F22F46" w14:textId="77777777" w:rsidR="00AB1B7E" w:rsidRDefault="00AB1B7E">
      <w:pPr>
        <w:jc w:val="left"/>
        <w:rPr>
          <w:rFonts w:ascii="Times New Roman" w:hAnsi="Times New Roman" w:cs="Times New Roman"/>
          <w:szCs w:val="21"/>
        </w:rPr>
      </w:pPr>
    </w:p>
    <w:p w14:paraId="6A0C7FB2" w14:textId="77777777" w:rsidR="00AB1B7E" w:rsidRDefault="005E2D7D">
      <w:pPr>
        <w:jc w:val="left"/>
        <w:rPr>
          <w:rFonts w:ascii="Times New Roman" w:hAnsi="Times New Roman" w:cs="Times New Roman"/>
          <w:szCs w:val="21"/>
        </w:rPr>
      </w:pPr>
      <w:r>
        <w:rPr>
          <w:rFonts w:ascii="Times New Roman" w:hAnsi="Times New Roman" w:cs="Times New Roman" w:hint="eastAsia"/>
          <w:szCs w:val="21"/>
        </w:rPr>
        <w:t>当</w:t>
      </w:r>
      <w:r>
        <w:rPr>
          <w:rFonts w:ascii="Times New Roman" w:hAnsi="Times New Roman" w:cs="Times New Roman" w:hint="eastAsia"/>
          <w:szCs w:val="21"/>
        </w:rPr>
        <w:t xml:space="preserve"> n </w:t>
      </w:r>
      <w:r>
        <w:rPr>
          <w:rFonts w:ascii="Times New Roman" w:hAnsi="Times New Roman" w:cs="Times New Roman" w:hint="eastAsia"/>
          <w:szCs w:val="21"/>
        </w:rPr>
        <w:t>为</w:t>
      </w:r>
      <w:r>
        <w:rPr>
          <w:rFonts w:ascii="Times New Roman" w:hAnsi="Times New Roman" w:cs="Times New Roman" w:hint="eastAsia"/>
          <w:szCs w:val="21"/>
        </w:rPr>
        <w:t xml:space="preserve"> 2 </w:t>
      </w:r>
      <w:r>
        <w:rPr>
          <w:rFonts w:ascii="Times New Roman" w:hAnsi="Times New Roman" w:cs="Times New Roman" w:hint="eastAsia"/>
          <w:szCs w:val="21"/>
        </w:rPr>
        <w:t>时</w:t>
      </w:r>
      <w:r>
        <w:rPr>
          <w:rFonts w:ascii="Times New Roman" w:hAnsi="Times New Roman" w:cs="Times New Roman" w:hint="eastAsia"/>
          <w:szCs w:val="21"/>
        </w:rPr>
        <w:t xml:space="preserve"> </w:t>
      </w:r>
      <m:oMath>
        <m:d>
          <m:dPr>
            <m:begChr m:val="‖"/>
            <m:endChr m:val="‖"/>
            <m:ctrlPr>
              <w:rPr>
                <w:rFonts w:ascii="Cambria Math" w:hAnsi="Cambria Math" w:cs="Times New Roman"/>
                <w:szCs w:val="21"/>
              </w:rPr>
            </m:ctrlPr>
          </m:dPr>
          <m:e>
            <m:r>
              <w:rPr>
                <w:rFonts w:ascii="Cambria Math" w:hAnsi="Cambria Math" w:cs="Times New Roman"/>
                <w:szCs w:val="21"/>
              </w:rPr>
              <m:t>x</m:t>
            </m:r>
          </m:e>
        </m:d>
      </m:oMath>
      <w:r>
        <w:rPr>
          <w:rFonts w:ascii="Times New Roman" w:hAnsi="Times New Roman" w:cs="Times New Roman" w:hint="eastAsia"/>
          <w:szCs w:val="21"/>
        </w:rPr>
        <w:t xml:space="preserve"> </w:t>
      </w:r>
      <w:r>
        <w:rPr>
          <w:rFonts w:ascii="Times New Roman" w:hAnsi="Times New Roman" w:cs="Times New Roman" w:hint="eastAsia"/>
          <w:szCs w:val="21"/>
        </w:rPr>
        <w:t>与</w:t>
      </w:r>
      <w:r>
        <w:rPr>
          <w:rFonts w:ascii="Times New Roman" w:hAnsi="Times New Roman" w:cs="Times New Roman" w:hint="eastAsia"/>
          <w:szCs w:val="21"/>
        </w:rPr>
        <w:t xml:space="preserve"> [1.2.2.6] </w:t>
      </w:r>
      <w:r>
        <w:rPr>
          <w:rFonts w:ascii="Times New Roman" w:hAnsi="Times New Roman" w:cs="Times New Roman" w:hint="eastAsia"/>
          <w:szCs w:val="21"/>
        </w:rPr>
        <w:t>中定义的向量长度一致。所以可以将任意维向量的“长度”定义为模的平方根。向量</w:t>
      </w:r>
      <w:r>
        <w:rPr>
          <w:rFonts w:ascii="Times New Roman" w:hAnsi="Times New Roman" w:cs="Times New Roman" w:hint="eastAsia"/>
          <w:szCs w:val="21"/>
        </w:rPr>
        <w:t xml:space="preserve"> </w:t>
      </w:r>
      <m:oMath>
        <m:r>
          <w:rPr>
            <w:rFonts w:ascii="Cambria Math" w:hAnsi="Cambria Math" w:cs="Times New Roman"/>
            <w:szCs w:val="21"/>
          </w:rPr>
          <m:t>kx</m:t>
        </m:r>
      </m:oMath>
      <w:r>
        <w:rPr>
          <w:rFonts w:ascii="Times New Roman" w:hAnsi="Times New Roman" w:cs="Times New Roman" w:hint="eastAsia"/>
          <w:szCs w:val="21"/>
        </w:rPr>
        <w:t xml:space="preserve"> </w:t>
      </w:r>
      <w:r>
        <w:rPr>
          <w:rFonts w:ascii="Times New Roman" w:hAnsi="Times New Roman" w:cs="Times New Roman" w:hint="eastAsia"/>
          <w:szCs w:val="21"/>
        </w:rPr>
        <w:t>的长度是：</w:t>
      </w:r>
    </w:p>
    <w:p w14:paraId="7C8BC5BF" w14:textId="77777777" w:rsidR="00AB1B7E" w:rsidRDefault="00AB1B7E">
      <w:pPr>
        <w:jc w:val="left"/>
        <w:rPr>
          <w:rFonts w:ascii="Times New Roman" w:hAnsi="Times New Roman" w:cs="Times New Roman"/>
          <w:szCs w:val="21"/>
        </w:rPr>
      </w:pPr>
    </w:p>
    <w:p w14:paraId="192E3AC8" w14:textId="77777777" w:rsidR="00AB1B7E" w:rsidRDefault="00AB1B7E">
      <w:pPr>
        <w:jc w:val="left"/>
        <w:rPr>
          <w:rFonts w:ascii="Times New Roman" w:hAnsi="Times New Roman" w:cs="Times New Roman"/>
          <w:szCs w:val="21"/>
        </w:rPr>
      </w:pPr>
    </w:p>
    <w:p w14:paraId="1D91D104" w14:textId="77777777" w:rsidR="00AB1B7E" w:rsidRDefault="001E3B38">
      <w:pPr>
        <w:jc w:val="left"/>
        <w:rPr>
          <w:rFonts w:ascii="Times New Roman" w:hAnsi="Times New Roman" w:cs="Times New Roman"/>
          <w:szCs w:val="21"/>
        </w:rPr>
      </w:pPr>
      <m:oMathPara>
        <m:oMath>
          <m:d>
            <m:dPr>
              <m:begChr m:val="‖"/>
              <m:endChr m:val="‖"/>
              <m:ctrlPr>
                <w:rPr>
                  <w:rFonts w:ascii="Cambria Math" w:hAnsi="Cambria Math" w:cs="Times New Roman"/>
                  <w:szCs w:val="21"/>
                </w:rPr>
              </m:ctrlPr>
            </m:dPr>
            <m:e>
              <m:r>
                <w:rPr>
                  <w:rFonts w:ascii="Cambria Math" w:hAnsi="Cambria Math" w:cs="Times New Roman"/>
                  <w:szCs w:val="21"/>
                </w:rPr>
                <m:t>kx</m:t>
              </m:r>
            </m:e>
          </m:d>
          <m:r>
            <w:rPr>
              <w:rFonts w:ascii="Cambria Math" w:hAnsi="Cambria Math" w:cs="Times New Roman"/>
              <w:szCs w:val="21"/>
            </w:rPr>
            <m:t>=</m:t>
          </m:r>
          <m:rad>
            <m:radPr>
              <m:degHide m:val="1"/>
              <m:ctrlPr>
                <w:rPr>
                  <w:rFonts w:ascii="Cambria Math" w:hAnsi="Cambria Math" w:cs="Times New Roman"/>
                  <w:i/>
                  <w:szCs w:val="21"/>
                </w:rPr>
              </m:ctrlPr>
            </m:radPr>
            <m:deg/>
            <m:e>
              <m:nary>
                <m:naryPr>
                  <m:chr m:val="∑"/>
                  <m:limLoc m:val="subSup"/>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p>
                    <m:sSupPr>
                      <m:ctrlPr>
                        <w:rPr>
                          <w:rFonts w:ascii="Cambria Math" w:hAnsi="Cambria Math" w:cs="Times New Roman"/>
                          <w:i/>
                          <w:szCs w:val="21"/>
                        </w:rPr>
                      </m:ctrlPr>
                    </m:sSupPr>
                    <m:e>
                      <m:r>
                        <w:rPr>
                          <w:rFonts w:ascii="Cambria Math" w:hAnsi="Cambria Math" w:cs="Times New Roman"/>
                          <w:szCs w:val="21"/>
                        </w:rPr>
                        <m:t>k</m:t>
                      </m:r>
                    </m:e>
                    <m:sup>
                      <m:r>
                        <w:rPr>
                          <w:rFonts w:ascii="Cambria Math" w:hAnsi="Cambria Math" w:cs="Times New Roman"/>
                          <w:szCs w:val="21"/>
                        </w:rPr>
                        <m:t>2</m:t>
                      </m:r>
                    </m:sup>
                  </m:sSup>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e>
                    <m:sup>
                      <m:r>
                        <w:rPr>
                          <w:rFonts w:ascii="Cambria Math" w:hAnsi="Cambria Math" w:cs="Times New Roman"/>
                          <w:szCs w:val="21"/>
                        </w:rPr>
                        <m:t>2</m:t>
                      </m:r>
                    </m:sup>
                  </m:sSup>
                </m:e>
              </m:nary>
            </m:e>
          </m:rad>
          <m:r>
            <w:rPr>
              <w:rFonts w:ascii="Cambria Math" w:hAnsi="Cambria Math" w:cs="Times New Roman"/>
              <w:szCs w:val="21"/>
            </w:rPr>
            <m:t>=</m:t>
          </m:r>
          <m:rad>
            <m:radPr>
              <m:degHide m:val="1"/>
              <m:ctrlPr>
                <w:rPr>
                  <w:rFonts w:ascii="Cambria Math" w:hAnsi="Cambria Math" w:cs="Times New Roman"/>
                  <w:i/>
                  <w:szCs w:val="21"/>
                </w:rPr>
              </m:ctrlPr>
            </m:radPr>
            <m:deg/>
            <m:e>
              <m:sSup>
                <m:sSupPr>
                  <m:ctrlPr>
                    <w:rPr>
                      <w:rFonts w:ascii="Cambria Math" w:hAnsi="Cambria Math" w:cs="Times New Roman"/>
                      <w:i/>
                      <w:szCs w:val="21"/>
                    </w:rPr>
                  </m:ctrlPr>
                </m:sSupPr>
                <m:e>
                  <m:r>
                    <w:rPr>
                      <w:rFonts w:ascii="Cambria Math" w:hAnsi="Cambria Math" w:cs="Times New Roman"/>
                      <w:szCs w:val="21"/>
                    </w:rPr>
                    <m:t>k</m:t>
                  </m:r>
                </m:e>
                <m:sup>
                  <m:r>
                    <w:rPr>
                      <w:rFonts w:ascii="Cambria Math" w:hAnsi="Cambria Math" w:cs="Times New Roman"/>
                      <w:szCs w:val="21"/>
                    </w:rPr>
                    <m:t>2</m:t>
                  </m:r>
                </m:sup>
              </m:sSup>
              <m:nary>
                <m:naryPr>
                  <m:chr m:val="∑"/>
                  <m:limLoc m:val="subSup"/>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e>
                    <m:sup>
                      <m:r>
                        <w:rPr>
                          <w:rFonts w:ascii="Cambria Math" w:hAnsi="Cambria Math" w:cs="Times New Roman"/>
                          <w:szCs w:val="21"/>
                        </w:rPr>
                        <m:t>2</m:t>
                      </m:r>
                    </m:sup>
                  </m:sSup>
                </m:e>
              </m:nary>
            </m:e>
          </m:rad>
          <m:r>
            <w:rPr>
              <w:rFonts w:ascii="Cambria Math" w:hAnsi="Cambria Math" w:cs="Times New Roman"/>
              <w:szCs w:val="21"/>
            </w:rPr>
            <m:t>=</m:t>
          </m:r>
          <m:d>
            <m:dPr>
              <m:begChr m:val="|"/>
              <m:endChr m:val="|"/>
              <m:ctrlPr>
                <w:rPr>
                  <w:rFonts w:ascii="Cambria Math" w:hAnsi="Cambria Math" w:cs="Times New Roman"/>
                  <w:i/>
                  <w:szCs w:val="21"/>
                </w:rPr>
              </m:ctrlPr>
            </m:dPr>
            <m:e>
              <m:r>
                <w:rPr>
                  <w:rFonts w:ascii="Cambria Math" w:hAnsi="Cambria Math" w:cs="Times New Roman"/>
                  <w:szCs w:val="21"/>
                </w:rPr>
                <m:t>k</m:t>
              </m:r>
            </m:e>
          </m:d>
          <m:d>
            <m:dPr>
              <m:begChr m:val="‖"/>
              <m:endChr m:val="‖"/>
              <m:ctrlPr>
                <w:rPr>
                  <w:rFonts w:ascii="Cambria Math" w:hAnsi="Cambria Math" w:cs="Times New Roman"/>
                  <w:i/>
                  <w:szCs w:val="21"/>
                </w:rPr>
              </m:ctrlPr>
            </m:dPr>
            <m:e>
              <m:r>
                <w:rPr>
                  <w:rFonts w:ascii="Cambria Math" w:hAnsi="Cambria Math" w:cs="Times New Roman"/>
                  <w:szCs w:val="21"/>
                </w:rPr>
                <m:t>x</m:t>
              </m:r>
            </m:e>
          </m:d>
          <m:r>
            <m:rPr>
              <m:sty m:val="p"/>
            </m:rPr>
            <w:rPr>
              <w:rFonts w:ascii="Cambria Math" w:hAnsi="Cambria Math" w:cs="Times New Roman"/>
              <w:szCs w:val="21"/>
            </w:rPr>
            <m:t xml:space="preserve">    </m:t>
          </m:r>
          <m:r>
            <m:rPr>
              <m:sty m:val="p"/>
            </m:rPr>
            <w:rPr>
              <w:rFonts w:ascii="Cambria Math" w:hAnsi="Cambria Math" w:cs="Times New Roman" w:hint="eastAsia"/>
              <w:szCs w:val="21"/>
            </w:rPr>
            <m:t>[1.2.3.5]</m:t>
          </m:r>
        </m:oMath>
      </m:oMathPara>
    </w:p>
    <w:p w14:paraId="7E0C4F6E" w14:textId="77777777" w:rsidR="00AB1B7E" w:rsidRDefault="00AB1B7E">
      <w:pPr>
        <w:jc w:val="left"/>
        <w:rPr>
          <w:rFonts w:ascii="Times New Roman" w:hAnsi="Times New Roman" w:cs="Times New Roman"/>
          <w:szCs w:val="21"/>
        </w:rPr>
      </w:pPr>
    </w:p>
    <w:p w14:paraId="39502C04" w14:textId="77777777" w:rsidR="00AB1B7E" w:rsidRDefault="00AB1B7E">
      <w:pPr>
        <w:jc w:val="left"/>
        <w:rPr>
          <w:rFonts w:ascii="Times New Roman" w:hAnsi="Times New Roman" w:cs="Times New Roman"/>
          <w:szCs w:val="21"/>
        </w:rPr>
      </w:pPr>
    </w:p>
    <w:p w14:paraId="53B5756F" w14:textId="77777777" w:rsidR="00AB1B7E" w:rsidRDefault="005E2D7D">
      <w:pPr>
        <w:jc w:val="left"/>
        <w:rPr>
          <w:rFonts w:ascii="Times New Roman" w:hAnsi="Times New Roman" w:cs="Times New Roman"/>
          <w:szCs w:val="21"/>
        </w:rPr>
      </w:pPr>
      <w:r>
        <w:rPr>
          <w:rFonts w:ascii="Times New Roman" w:hAnsi="Times New Roman" w:cs="Times New Roman" w:hint="eastAsia"/>
          <w:szCs w:val="21"/>
        </w:rPr>
        <w:t>用标量</w:t>
      </w:r>
      <w:r>
        <w:rPr>
          <w:rFonts w:ascii="Times New Roman" w:hAnsi="Times New Roman" w:cs="Times New Roman" w:hint="eastAsia"/>
          <w:szCs w:val="21"/>
        </w:rPr>
        <w:t xml:space="preserve"> </w:t>
      </w:r>
      <m:oMath>
        <m:f>
          <m:fPr>
            <m:type m:val="lin"/>
            <m:ctrlPr>
              <w:rPr>
                <w:rFonts w:ascii="Cambria Math" w:hAnsi="Cambria Math" w:cs="Times New Roman"/>
                <w:szCs w:val="21"/>
              </w:rPr>
            </m:ctrlPr>
          </m:fPr>
          <m:num>
            <m:r>
              <w:rPr>
                <w:rFonts w:ascii="Cambria Math" w:hAnsi="Cambria Math" w:cs="Times New Roman"/>
                <w:szCs w:val="21"/>
              </w:rPr>
              <m:t>1</m:t>
            </m:r>
          </m:num>
          <m:den>
            <m:d>
              <m:dPr>
                <m:begChr m:val="‖"/>
                <m:endChr m:val="‖"/>
                <m:ctrlPr>
                  <w:rPr>
                    <w:rFonts w:ascii="Cambria Math" w:hAnsi="Cambria Math" w:cs="Times New Roman"/>
                    <w:szCs w:val="21"/>
                  </w:rPr>
                </m:ctrlPr>
              </m:dPr>
              <m:e>
                <m:r>
                  <w:rPr>
                    <w:rFonts w:ascii="Cambria Math" w:hAnsi="Cambria Math" w:cs="Times New Roman"/>
                    <w:szCs w:val="21"/>
                  </w:rPr>
                  <m:t>x</m:t>
                </m:r>
              </m:e>
            </m:d>
          </m:den>
        </m:f>
      </m:oMath>
      <w:r>
        <w:rPr>
          <w:rFonts w:ascii="Times New Roman" w:hAnsi="Times New Roman" w:cs="Times New Roman" w:hint="eastAsia"/>
          <w:szCs w:val="21"/>
        </w:rPr>
        <w:t xml:space="preserve"> </w:t>
      </w:r>
      <w:r>
        <w:rPr>
          <w:rFonts w:ascii="Times New Roman" w:hAnsi="Times New Roman" w:cs="Times New Roman" w:hint="eastAsia"/>
          <w:szCs w:val="21"/>
        </w:rPr>
        <w:t>乘</w:t>
      </w:r>
      <w:r>
        <w:rPr>
          <w:rFonts w:ascii="Times New Roman" w:hAnsi="Times New Roman" w:cs="Times New Roman" w:hint="eastAsia"/>
          <w:szCs w:val="21"/>
        </w:rPr>
        <w:t xml:space="preserve"> </w:t>
      </w:r>
      <m:oMath>
        <m:r>
          <w:rPr>
            <w:rFonts w:ascii="Cambria Math" w:hAnsi="Cambria Math" w:cs="Times New Roman"/>
            <w:szCs w:val="21"/>
          </w:rPr>
          <m:t>x</m:t>
        </m:r>
      </m:oMath>
      <w:r>
        <w:rPr>
          <w:rFonts w:ascii="Times New Roman" w:hAnsi="Times New Roman" w:cs="Times New Roman" w:hint="eastAsia"/>
          <w:szCs w:val="21"/>
        </w:rPr>
        <w:t xml:space="preserve"> </w:t>
      </w:r>
      <w:r>
        <w:rPr>
          <w:rFonts w:ascii="Times New Roman" w:hAnsi="Times New Roman" w:cs="Times New Roman" w:hint="eastAsia"/>
          <w:szCs w:val="21"/>
        </w:rPr>
        <w:t>得到向量</w:t>
      </w:r>
      <w:r>
        <w:rPr>
          <w:rFonts w:ascii="Times New Roman" w:hAnsi="Times New Roman" w:cs="Times New Roman" w:hint="eastAsia"/>
          <w:szCs w:val="21"/>
        </w:rPr>
        <w:t xml:space="preserve"> </w:t>
      </w:r>
      <m:oMath>
        <m:f>
          <m:fPr>
            <m:type m:val="lin"/>
            <m:ctrlPr>
              <w:rPr>
                <w:rFonts w:ascii="Cambria Math" w:hAnsi="Cambria Math" w:cs="Times New Roman"/>
                <w:szCs w:val="21"/>
              </w:rPr>
            </m:ctrlPr>
          </m:fPr>
          <m:num>
            <m:r>
              <w:rPr>
                <w:rFonts w:ascii="Cambria Math" w:hAnsi="Cambria Math" w:cs="Times New Roman"/>
                <w:szCs w:val="21"/>
              </w:rPr>
              <m:t>x</m:t>
            </m:r>
          </m:num>
          <m:den>
            <m:d>
              <m:dPr>
                <m:begChr m:val="‖"/>
                <m:endChr m:val="‖"/>
                <m:ctrlPr>
                  <w:rPr>
                    <w:rFonts w:ascii="Cambria Math" w:hAnsi="Cambria Math" w:cs="Times New Roman"/>
                    <w:i/>
                    <w:szCs w:val="21"/>
                  </w:rPr>
                </m:ctrlPr>
              </m:dPr>
              <m:e>
                <m:r>
                  <w:rPr>
                    <w:rFonts w:ascii="Cambria Math" w:hAnsi="Cambria Math" w:cs="Times New Roman"/>
                    <w:szCs w:val="21"/>
                  </w:rPr>
                  <m:t>x</m:t>
                </m:r>
              </m:e>
            </m:d>
          </m:den>
        </m:f>
      </m:oMath>
      <w:r>
        <w:rPr>
          <w:rFonts w:ascii="Times New Roman" w:hAnsi="Times New Roman" w:cs="Times New Roman" w:hint="eastAsia"/>
          <w:szCs w:val="21"/>
        </w:rPr>
        <w:t xml:space="preserve"> </w:t>
      </w:r>
      <w:r>
        <w:rPr>
          <w:rFonts w:ascii="Times New Roman" w:hAnsi="Times New Roman" w:cs="Times New Roman" w:hint="eastAsia"/>
          <w:szCs w:val="21"/>
        </w:rPr>
        <w:t>。向量</w:t>
      </w:r>
      <w:r>
        <w:rPr>
          <w:rFonts w:ascii="Times New Roman" w:hAnsi="Times New Roman" w:cs="Times New Roman" w:hint="eastAsia"/>
          <w:szCs w:val="21"/>
        </w:rPr>
        <w:t xml:space="preserve"> </w:t>
      </w:r>
      <m:oMath>
        <m:f>
          <m:fPr>
            <m:type m:val="lin"/>
            <m:ctrlPr>
              <w:rPr>
                <w:rFonts w:ascii="Cambria Math" w:hAnsi="Cambria Math" w:cs="Times New Roman"/>
                <w:szCs w:val="21"/>
              </w:rPr>
            </m:ctrlPr>
          </m:fPr>
          <m:num>
            <m:r>
              <w:rPr>
                <w:rFonts w:ascii="Cambria Math" w:hAnsi="Cambria Math" w:cs="Times New Roman"/>
                <w:szCs w:val="21"/>
              </w:rPr>
              <m:t>x</m:t>
            </m:r>
          </m:num>
          <m:den>
            <m:d>
              <m:dPr>
                <m:begChr m:val="‖"/>
                <m:endChr m:val="‖"/>
                <m:ctrlPr>
                  <w:rPr>
                    <w:rFonts w:ascii="Cambria Math" w:hAnsi="Cambria Math" w:cs="Times New Roman"/>
                    <w:i/>
                    <w:szCs w:val="21"/>
                  </w:rPr>
                </m:ctrlPr>
              </m:dPr>
              <m:e>
                <m:r>
                  <w:rPr>
                    <w:rFonts w:ascii="Cambria Math" w:hAnsi="Cambria Math" w:cs="Times New Roman"/>
                    <w:szCs w:val="21"/>
                  </w:rPr>
                  <m:t>x</m:t>
                </m:r>
              </m:e>
            </m:d>
          </m:den>
        </m:f>
      </m:oMath>
      <w:r>
        <w:rPr>
          <w:rFonts w:ascii="Times New Roman" w:hAnsi="Times New Roman" w:cs="Times New Roman" w:hint="eastAsia"/>
          <w:szCs w:val="21"/>
        </w:rPr>
        <w:t xml:space="preserve"> </w:t>
      </w:r>
      <w:r>
        <w:rPr>
          <w:rFonts w:ascii="Times New Roman" w:hAnsi="Times New Roman" w:cs="Times New Roman" w:hint="eastAsia"/>
          <w:szCs w:val="21"/>
        </w:rPr>
        <w:t>的长度为</w:t>
      </w:r>
      <w:r>
        <w:rPr>
          <w:rFonts w:ascii="Times New Roman" w:hAnsi="Times New Roman" w:cs="Times New Roman" w:hint="eastAsia"/>
          <w:szCs w:val="21"/>
        </w:rPr>
        <w:t xml:space="preserve"> 1 </w:t>
      </w:r>
      <w:r>
        <w:rPr>
          <w:rFonts w:ascii="Times New Roman" w:hAnsi="Times New Roman" w:cs="Times New Roman" w:hint="eastAsia"/>
          <w:szCs w:val="21"/>
        </w:rPr>
        <w:t>，方向与</w:t>
      </w:r>
      <w:r>
        <w:rPr>
          <w:rFonts w:ascii="Times New Roman" w:hAnsi="Times New Roman" w:cs="Times New Roman" w:hint="eastAsia"/>
          <w:szCs w:val="21"/>
        </w:rPr>
        <w:t xml:space="preserve"> </w:t>
      </w:r>
      <m:oMath>
        <m:r>
          <w:rPr>
            <w:rFonts w:ascii="Cambria Math" w:hAnsi="Cambria Math" w:cs="Times New Roman"/>
            <w:szCs w:val="21"/>
          </w:rPr>
          <m:t>x</m:t>
        </m:r>
      </m:oMath>
      <w:r>
        <w:rPr>
          <w:rFonts w:ascii="Times New Roman" w:hAnsi="Times New Roman" w:cs="Times New Roman" w:hint="eastAsia"/>
          <w:szCs w:val="21"/>
        </w:rPr>
        <w:t xml:space="preserve"> </w:t>
      </w:r>
      <w:r>
        <w:rPr>
          <w:rFonts w:ascii="Times New Roman" w:hAnsi="Times New Roman" w:cs="Times New Roman" w:hint="eastAsia"/>
          <w:szCs w:val="21"/>
        </w:rPr>
        <w:t>一致。也就是将</w:t>
      </w:r>
      <w:r>
        <w:rPr>
          <w:rFonts w:ascii="Times New Roman" w:hAnsi="Times New Roman" w:cs="Times New Roman" w:hint="eastAsia"/>
          <w:szCs w:val="21"/>
        </w:rPr>
        <w:t xml:space="preserve"> </w:t>
      </w:r>
      <m:oMath>
        <m:r>
          <w:rPr>
            <w:rFonts w:ascii="Cambria Math" w:hAnsi="Cambria Math" w:cs="Times New Roman"/>
            <w:szCs w:val="21"/>
          </w:rPr>
          <m:t>x</m:t>
        </m:r>
      </m:oMath>
      <w:r>
        <w:rPr>
          <w:rFonts w:ascii="Times New Roman" w:hAnsi="Times New Roman" w:cs="Times New Roman" w:hint="eastAsia"/>
          <w:szCs w:val="21"/>
        </w:rPr>
        <w:t xml:space="preserve"> </w:t>
      </w:r>
      <w:r>
        <w:rPr>
          <w:rFonts w:ascii="Times New Roman" w:hAnsi="Times New Roman" w:cs="Times New Roman" w:hint="eastAsia"/>
          <w:szCs w:val="21"/>
        </w:rPr>
        <w:t>缩放到长度</w:t>
      </w:r>
      <w:r>
        <w:rPr>
          <w:rFonts w:ascii="Times New Roman" w:hAnsi="Times New Roman" w:cs="Times New Roman" w:hint="eastAsia"/>
          <w:szCs w:val="21"/>
        </w:rPr>
        <w:t xml:space="preserve"> 1 </w:t>
      </w:r>
      <w:r>
        <w:rPr>
          <w:rFonts w:ascii="Times New Roman" w:hAnsi="Times New Roman" w:cs="Times New Roman" w:hint="eastAsia"/>
          <w:szCs w:val="21"/>
        </w:rPr>
        <w:t>。长度为</w:t>
      </w:r>
      <w:r>
        <w:rPr>
          <w:rFonts w:ascii="Times New Roman" w:hAnsi="Times New Roman" w:cs="Times New Roman" w:hint="eastAsia"/>
          <w:szCs w:val="21"/>
        </w:rPr>
        <w:t xml:space="preserve"> 1 </w:t>
      </w:r>
      <w:r>
        <w:rPr>
          <w:rFonts w:ascii="Times New Roman" w:hAnsi="Times New Roman" w:cs="Times New Roman" w:hint="eastAsia"/>
          <w:szCs w:val="21"/>
        </w:rPr>
        <w:t>的向量称为单位向量（</w:t>
      </w:r>
      <w:r>
        <w:rPr>
          <w:rFonts w:ascii="Times New Roman" w:hAnsi="Times New Roman" w:cs="Times New Roman" w:hint="eastAsia"/>
          <w:szCs w:val="21"/>
        </w:rPr>
        <w:t>unit vector</w:t>
      </w:r>
      <w:r>
        <w:rPr>
          <w:rFonts w:ascii="Times New Roman" w:hAnsi="Times New Roman" w:cs="Times New Roman" w:hint="eastAsia"/>
          <w:szCs w:val="21"/>
        </w:rPr>
        <w:t>）。</w:t>
      </w:r>
    </w:p>
    <w:p w14:paraId="7367174F" w14:textId="77777777" w:rsidR="00AB1B7E" w:rsidRDefault="00AB1B7E">
      <w:pPr>
        <w:jc w:val="left"/>
        <w:rPr>
          <w:rFonts w:ascii="Times New Roman" w:hAnsi="Times New Roman" w:cs="Times New Roman"/>
          <w:szCs w:val="21"/>
        </w:rPr>
      </w:pPr>
    </w:p>
    <w:p w14:paraId="54F638CB" w14:textId="77777777" w:rsidR="00AB1B7E" w:rsidRDefault="005E2D7D">
      <w:pPr>
        <w:jc w:val="left"/>
        <w:rPr>
          <w:rFonts w:ascii="Times New Roman" w:hAnsi="Times New Roman" w:cs="Times New Roman"/>
          <w:szCs w:val="21"/>
        </w:rPr>
      </w:pPr>
      <w:r>
        <w:rPr>
          <w:rFonts w:ascii="Times New Roman" w:hAnsi="Times New Roman" w:cs="Times New Roman" w:hint="eastAsia"/>
          <w:szCs w:val="21"/>
        </w:rPr>
        <w:t>对于</w:t>
      </w:r>
      <w:r>
        <w:rPr>
          <w:rFonts w:ascii="Times New Roman" w:hAnsi="Times New Roman" w:cs="Times New Roman" w:hint="eastAsia"/>
          <w:szCs w:val="21"/>
        </w:rPr>
        <w:t xml:space="preserve"> 2 </w:t>
      </w:r>
      <w:r>
        <w:rPr>
          <w:rFonts w:ascii="Times New Roman" w:hAnsi="Times New Roman" w:cs="Times New Roman" w:hint="eastAsia"/>
          <w:szCs w:val="21"/>
        </w:rPr>
        <w:t>维或</w:t>
      </w:r>
      <w:r>
        <w:rPr>
          <w:rFonts w:ascii="Times New Roman" w:hAnsi="Times New Roman" w:cs="Times New Roman" w:hint="eastAsia"/>
          <w:szCs w:val="21"/>
        </w:rPr>
        <w:t xml:space="preserve"> 3 </w:t>
      </w:r>
      <w:r>
        <w:rPr>
          <w:rFonts w:ascii="Times New Roman" w:hAnsi="Times New Roman" w:cs="Times New Roman" w:hint="eastAsia"/>
          <w:szCs w:val="21"/>
        </w:rPr>
        <w:t>维的情况，上节提到</w:t>
      </w:r>
      <w:r>
        <w:rPr>
          <w:rFonts w:ascii="Cambria Math" w:hAnsi="Cambria Math" w:hint="eastAsia"/>
          <w:szCs w:val="21"/>
        </w:rPr>
        <w:t xml:space="preserve"> </w:t>
      </w:r>
      <m:oMath>
        <m:r>
          <w:rPr>
            <w:rFonts w:ascii="Cambria Math" w:hAnsi="Cambria Math" w:cs="Times New Roman"/>
            <w:szCs w:val="21"/>
          </w:rPr>
          <m:t>y-x</m:t>
        </m:r>
      </m:oMath>
      <w:r>
        <w:rPr>
          <w:rFonts w:ascii="Cambria Math" w:hAnsi="Cambria Math" w:cs="Times New Roman" w:hint="eastAsia"/>
          <w:szCs w:val="21"/>
        </w:rPr>
        <w:t xml:space="preserve"> </w:t>
      </w:r>
      <w:r>
        <w:rPr>
          <w:rFonts w:ascii="Cambria Math" w:hAnsi="Cambria Math" w:cs="Times New Roman" w:hint="eastAsia"/>
          <w:szCs w:val="21"/>
        </w:rPr>
        <w:t>构成以</w:t>
      </w:r>
      <w:r>
        <w:rPr>
          <w:rFonts w:ascii="Cambria Math" w:hAnsi="Cambria Math" w:cs="Times New Roman" w:hint="eastAsia"/>
          <w:szCs w:val="21"/>
        </w:rPr>
        <w:t xml:space="preserve"> </w:t>
      </w:r>
      <m:oMath>
        <m:r>
          <w:rPr>
            <w:rFonts w:ascii="Cambria Math" w:hAnsi="Cambria Math"/>
            <w:szCs w:val="21"/>
          </w:rPr>
          <m:t>x</m:t>
        </m:r>
      </m:oMath>
      <w:r>
        <w:rPr>
          <w:rFonts w:asciiTheme="minorEastAsia" w:hAnsiTheme="minorEastAsia" w:hint="eastAsia"/>
          <w:szCs w:val="21"/>
        </w:rPr>
        <w:t xml:space="preserve"> 和 </w:t>
      </w:r>
      <m:oMath>
        <m:r>
          <w:rPr>
            <w:rFonts w:ascii="Cambria Math" w:hAnsi="Cambria Math"/>
            <w:szCs w:val="21"/>
          </w:rPr>
          <m:t>y</m:t>
        </m:r>
      </m:oMath>
      <w:r>
        <w:rPr>
          <w:rFonts w:ascii="Cambria Math" w:hAnsi="Cambria Math" w:hint="eastAsia"/>
          <w:szCs w:val="21"/>
        </w:rPr>
        <w:t xml:space="preserve"> </w:t>
      </w:r>
      <w:r>
        <w:rPr>
          <w:rFonts w:ascii="Cambria Math" w:hAnsi="Cambria Math" w:hint="eastAsia"/>
          <w:szCs w:val="21"/>
        </w:rPr>
        <w:t>为临边的三角形的第三边</w:t>
      </w:r>
      <w:r>
        <w:rPr>
          <w:rFonts w:ascii="Times New Roman" w:hAnsi="Times New Roman" w:cs="Times New Roman" w:hint="eastAsia"/>
          <w:szCs w:val="21"/>
        </w:rPr>
        <w:t>。</w:t>
      </w:r>
      <w:r>
        <w:rPr>
          <w:rFonts w:ascii="Cambria Math" w:hAnsi="Cambria Math" w:hint="eastAsia"/>
          <w:szCs w:val="21"/>
        </w:rPr>
        <w:t xml:space="preserve"> </w:t>
      </w:r>
      <m:oMath>
        <m:r>
          <w:rPr>
            <w:rFonts w:ascii="Cambria Math" w:hAnsi="Cambria Math" w:cs="Times New Roman"/>
            <w:szCs w:val="21"/>
          </w:rPr>
          <m:t>y-x</m:t>
        </m:r>
      </m:oMath>
      <w:r>
        <w:rPr>
          <w:rFonts w:ascii="Cambria Math" w:hAnsi="Cambria Math" w:cs="Times New Roman" w:hint="eastAsia"/>
          <w:szCs w:val="21"/>
        </w:rPr>
        <w:t xml:space="preserve"> </w:t>
      </w:r>
      <w:r>
        <w:rPr>
          <w:rFonts w:ascii="Cambria Math" w:hAnsi="Cambria Math" w:cs="Times New Roman" w:hint="eastAsia"/>
          <w:szCs w:val="21"/>
        </w:rPr>
        <w:t>的模就是该三角形第三边的长度。</w:t>
      </w:r>
      <w:r>
        <w:rPr>
          <w:rFonts w:ascii="Times New Roman" w:hAnsi="Times New Roman" w:cs="Times New Roman" w:hint="eastAsia"/>
          <w:szCs w:val="21"/>
        </w:rPr>
        <w:t>三角形第三边长度可用余弦公式求得：假如三角形三条边长是</w:t>
      </w:r>
      <w:r>
        <w:rPr>
          <w:rFonts w:ascii="Times New Roman" w:hAnsi="Times New Roman" w:cs="Times New Roman" w:hint="eastAsia"/>
          <w:szCs w:val="21"/>
        </w:rPr>
        <w:t xml:space="preserve"> </w:t>
      </w:r>
      <m:oMath>
        <m:r>
          <w:rPr>
            <w:rFonts w:ascii="Cambria Math" w:hAnsi="Cambria Math" w:cs="Times New Roman"/>
            <w:szCs w:val="21"/>
          </w:rPr>
          <m:t>a,b,c</m:t>
        </m:r>
      </m:oMath>
      <w:r>
        <w:rPr>
          <w:rFonts w:ascii="Times New Roman" w:hAnsi="Times New Roman" w:cs="Times New Roman" w:hint="eastAsia"/>
          <w:szCs w:val="21"/>
        </w:rPr>
        <w:t xml:space="preserve"> </w:t>
      </w:r>
      <w:r>
        <w:rPr>
          <w:rFonts w:ascii="Times New Roman" w:hAnsi="Times New Roman" w:cs="Times New Roman" w:hint="eastAsia"/>
          <w:szCs w:val="21"/>
        </w:rPr>
        <w:t>。</w:t>
      </w:r>
      <w:r>
        <w:rPr>
          <w:rFonts w:ascii="Times New Roman" w:hAnsi="Times New Roman" w:cs="Times New Roman" w:hint="eastAsia"/>
          <w:szCs w:val="21"/>
        </w:rPr>
        <w:t xml:space="preserve"> </w:t>
      </w:r>
      <m:oMath>
        <m:r>
          <w:rPr>
            <w:rFonts w:ascii="Cambria Math" w:hAnsi="Cambria Math" w:cs="Times New Roman"/>
            <w:szCs w:val="21"/>
          </w:rPr>
          <m:t>a</m:t>
        </m:r>
      </m:oMath>
      <w:r>
        <w:rPr>
          <w:rFonts w:ascii="Times New Roman" w:hAnsi="Times New Roman" w:cs="Times New Roman" w:hint="eastAsia"/>
          <w:szCs w:val="21"/>
        </w:rPr>
        <w:t xml:space="preserve"> </w:t>
      </w:r>
      <w:r>
        <w:rPr>
          <w:rFonts w:ascii="Times New Roman" w:hAnsi="Times New Roman" w:cs="Times New Roman" w:hint="eastAsia"/>
          <w:szCs w:val="21"/>
        </w:rPr>
        <w:t>和</w:t>
      </w:r>
      <w:r>
        <w:rPr>
          <w:rFonts w:ascii="Times New Roman" w:hAnsi="Times New Roman" w:cs="Times New Roman" w:hint="eastAsia"/>
          <w:szCs w:val="21"/>
        </w:rPr>
        <w:t xml:space="preserve"> </w:t>
      </w:r>
      <m:oMath>
        <m:r>
          <w:rPr>
            <w:rFonts w:ascii="Cambria Math" w:hAnsi="Cambria Math" w:cs="Times New Roman"/>
            <w:szCs w:val="21"/>
          </w:rPr>
          <m:t>b</m:t>
        </m:r>
      </m:oMath>
      <w:r>
        <w:rPr>
          <w:rFonts w:ascii="Times New Roman" w:hAnsi="Times New Roman" w:cs="Times New Roman" w:hint="eastAsia"/>
          <w:szCs w:val="21"/>
        </w:rPr>
        <w:t xml:space="preserve"> </w:t>
      </w:r>
      <w:r>
        <w:rPr>
          <w:rFonts w:ascii="Times New Roman" w:hAnsi="Times New Roman" w:cs="Times New Roman" w:hint="eastAsia"/>
          <w:szCs w:val="21"/>
        </w:rPr>
        <w:t>之间的夹角是</w:t>
      </w:r>
      <w:r>
        <w:rPr>
          <w:rFonts w:ascii="Times New Roman" w:hAnsi="Times New Roman" w:cs="Times New Roman" w:hint="eastAsia"/>
          <w:szCs w:val="21"/>
        </w:rPr>
        <w:t xml:space="preserve"> </w:t>
      </w:r>
      <m:oMath>
        <m:r>
          <m:rPr>
            <m:sty m:val="p"/>
          </m:rPr>
          <w:rPr>
            <w:rFonts w:ascii="Cambria Math" w:hAnsi="Cambria Math" w:cs="Times New Roman"/>
            <w:szCs w:val="21"/>
          </w:rPr>
          <m:t>θ</m:t>
        </m:r>
      </m:oMath>
      <w:r>
        <w:rPr>
          <w:rFonts w:ascii="Times New Roman" w:hAnsi="Times New Roman" w:cs="Times New Roman" w:hint="eastAsia"/>
          <w:szCs w:val="21"/>
        </w:rPr>
        <w:t xml:space="preserve"> </w:t>
      </w:r>
      <w:r>
        <w:rPr>
          <w:rFonts w:ascii="Times New Roman" w:hAnsi="Times New Roman" w:cs="Times New Roman" w:hint="eastAsia"/>
          <w:szCs w:val="21"/>
        </w:rPr>
        <w:t>，则</w:t>
      </w:r>
      <w:r>
        <w:rPr>
          <w:rFonts w:ascii="Times New Roman" w:hAnsi="Times New Roman" w:cs="Times New Roman" w:hint="eastAsia"/>
          <w:szCs w:val="21"/>
        </w:rPr>
        <w:t xml:space="preserve"> </w:t>
      </w:r>
      <m:oMath>
        <m:r>
          <w:rPr>
            <w:rFonts w:ascii="Cambria Math" w:hAnsi="Cambria Math" w:cs="Times New Roman"/>
            <w:szCs w:val="21"/>
          </w:rPr>
          <m:t>c</m:t>
        </m:r>
      </m:oMath>
      <w:r>
        <w:rPr>
          <w:rFonts w:ascii="Times New Roman" w:hAnsi="Times New Roman" w:cs="Times New Roman" w:hint="eastAsia"/>
          <w:szCs w:val="21"/>
        </w:rPr>
        <w:t xml:space="preserve"> </w:t>
      </w:r>
      <w:r>
        <w:rPr>
          <w:rFonts w:ascii="Times New Roman" w:hAnsi="Times New Roman" w:cs="Times New Roman" w:hint="eastAsia"/>
          <w:szCs w:val="21"/>
        </w:rPr>
        <w:t>是：</w:t>
      </w:r>
    </w:p>
    <w:p w14:paraId="04EDB0C5" w14:textId="77777777" w:rsidR="00AB1B7E" w:rsidRDefault="00AB1B7E">
      <w:pPr>
        <w:jc w:val="left"/>
        <w:rPr>
          <w:rFonts w:ascii="Times New Roman" w:hAnsi="Times New Roman" w:cs="Times New Roman"/>
          <w:szCs w:val="21"/>
        </w:rPr>
      </w:pPr>
    </w:p>
    <w:p w14:paraId="2DA3340F" w14:textId="77777777" w:rsidR="00AB1B7E" w:rsidRDefault="00AB1B7E">
      <w:pPr>
        <w:jc w:val="left"/>
        <w:rPr>
          <w:rFonts w:ascii="Times New Roman" w:hAnsi="Times New Roman" w:cs="Times New Roman"/>
          <w:szCs w:val="21"/>
        </w:rPr>
      </w:pPr>
    </w:p>
    <w:p w14:paraId="6910E9A8" w14:textId="77777777" w:rsidR="00AB1B7E" w:rsidRDefault="001E3B38">
      <w:pPr>
        <w:jc w:val="left"/>
        <w:rPr>
          <w:rFonts w:ascii="Times New Roman" w:hAnsi="Times New Roman" w:cs="Times New Roman"/>
          <w:szCs w:val="21"/>
        </w:rPr>
      </w:pPr>
      <m:oMathPara>
        <m:oMath>
          <m:sSup>
            <m:sSupPr>
              <m:ctrlPr>
                <w:rPr>
                  <w:rFonts w:ascii="Cambria Math" w:hAnsi="Cambria Math" w:cs="Times New Roman"/>
                  <w:szCs w:val="21"/>
                </w:rPr>
              </m:ctrlPr>
            </m:sSupPr>
            <m:e>
              <m:r>
                <w:rPr>
                  <w:rFonts w:ascii="Cambria Math" w:hAnsi="Cambria Math" w:cs="Times New Roman"/>
                  <w:szCs w:val="21"/>
                </w:rPr>
                <m:t>c</m:t>
              </m:r>
            </m:e>
            <m:sup>
              <m:r>
                <w:rPr>
                  <w:rFonts w:ascii="Cambria Math" w:hAnsi="Cambria Math" w:cs="Times New Roman"/>
                  <w:szCs w:val="21"/>
                </w:rPr>
                <m:t>2</m:t>
              </m:r>
            </m:sup>
          </m:sSup>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a</m:t>
              </m:r>
            </m:e>
            <m:sup>
              <m:r>
                <w:rPr>
                  <w:rFonts w:ascii="Cambria Math" w:hAnsi="Cambria Math" w:cs="Times New Roman"/>
                  <w:szCs w:val="21"/>
                </w:rPr>
                <m:t>2</m:t>
              </m:r>
            </m:sup>
          </m:sSup>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b</m:t>
              </m:r>
            </m:e>
            <m:sup>
              <m:r>
                <w:rPr>
                  <w:rFonts w:ascii="Cambria Math" w:hAnsi="Cambria Math" w:cs="Times New Roman"/>
                  <w:szCs w:val="21"/>
                </w:rPr>
                <m:t>2</m:t>
              </m:r>
            </m:sup>
          </m:sSup>
          <m:r>
            <w:rPr>
              <w:rFonts w:ascii="Cambria Math" w:hAnsi="Cambria Math" w:cs="Times New Roman"/>
              <w:szCs w:val="21"/>
            </w:rPr>
            <m:t>-2ab</m:t>
          </m:r>
          <m:func>
            <m:funcPr>
              <m:ctrlPr>
                <w:rPr>
                  <w:rFonts w:ascii="Cambria Math" w:hAnsi="Cambria Math" w:cs="Times New Roman"/>
                  <w:i/>
                  <w:szCs w:val="21"/>
                </w:rPr>
              </m:ctrlPr>
            </m:funcPr>
            <m:fName>
              <m:r>
                <m:rPr>
                  <m:sty m:val="p"/>
                </m:rPr>
                <w:rPr>
                  <w:rFonts w:ascii="Cambria Math" w:hAnsi="Cambria Math" w:cs="Times New Roman"/>
                  <w:szCs w:val="21"/>
                </w:rPr>
                <m:t>cos</m:t>
              </m:r>
            </m:fName>
            <m:e>
              <m:r>
                <w:rPr>
                  <w:rFonts w:ascii="Cambria Math" w:hAnsi="Cambria Math" w:cs="Times New Roman"/>
                  <w:szCs w:val="21"/>
                </w:rPr>
                <m:t>θ</m:t>
              </m:r>
            </m:e>
          </m:func>
          <m:r>
            <m:rPr>
              <m:sty m:val="p"/>
            </m:rPr>
            <w:rPr>
              <w:rFonts w:ascii="Cambria Math" w:hAnsi="Cambria Math" w:cs="Times New Roman"/>
              <w:szCs w:val="21"/>
            </w:rPr>
            <m:t xml:space="preserve">    </m:t>
          </m:r>
          <m:r>
            <m:rPr>
              <m:sty m:val="p"/>
            </m:rPr>
            <w:rPr>
              <w:rFonts w:ascii="Cambria Math" w:hAnsi="Cambria Math" w:cs="Times New Roman" w:hint="eastAsia"/>
              <w:szCs w:val="21"/>
            </w:rPr>
            <m:t>[1.2.3.6]</m:t>
          </m:r>
        </m:oMath>
      </m:oMathPara>
    </w:p>
    <w:p w14:paraId="48E0B370" w14:textId="77777777" w:rsidR="00AB1B7E" w:rsidRDefault="00AB1B7E">
      <w:pPr>
        <w:jc w:val="left"/>
        <w:rPr>
          <w:rFonts w:ascii="Times New Roman" w:hAnsi="Times New Roman" w:cs="Times New Roman"/>
          <w:szCs w:val="21"/>
        </w:rPr>
      </w:pPr>
    </w:p>
    <w:p w14:paraId="6F50AE9E" w14:textId="77777777" w:rsidR="00AB1B7E" w:rsidRDefault="00AB1B7E">
      <w:pPr>
        <w:jc w:val="left"/>
        <w:rPr>
          <w:rFonts w:ascii="Times New Roman" w:hAnsi="Times New Roman" w:cs="Times New Roman"/>
          <w:szCs w:val="21"/>
        </w:rPr>
      </w:pPr>
    </w:p>
    <w:p w14:paraId="0547E8ED" w14:textId="77777777" w:rsidR="00AB1B7E" w:rsidRDefault="005E2D7D">
      <w:pPr>
        <w:jc w:val="left"/>
        <w:rPr>
          <w:rFonts w:ascii="Times New Roman" w:hAnsi="Times New Roman" w:cs="Times New Roman"/>
          <w:szCs w:val="21"/>
        </w:rPr>
      </w:pPr>
      <w:r>
        <w:rPr>
          <w:rFonts w:ascii="Times New Roman" w:hAnsi="Times New Roman" w:cs="Times New Roman" w:hint="eastAsia"/>
          <w:szCs w:val="21"/>
        </w:rPr>
        <w:t>当</w:t>
      </w:r>
      <w:r>
        <w:rPr>
          <w:rFonts w:ascii="Times New Roman" w:hAnsi="Times New Roman" w:cs="Times New Roman" w:hint="eastAsia"/>
          <w:szCs w:val="21"/>
        </w:rPr>
        <w:t xml:space="preserve"> </w:t>
      </w:r>
      <m:oMath>
        <m:r>
          <m:rPr>
            <m:sty m:val="p"/>
          </m:rPr>
          <w:rPr>
            <w:rFonts w:ascii="Cambria Math" w:hAnsi="Cambria Math" w:cs="Times New Roman"/>
            <w:szCs w:val="21"/>
          </w:rPr>
          <m:t>θ</m:t>
        </m:r>
      </m:oMath>
      <w:r>
        <w:rPr>
          <w:rFonts w:ascii="Times New Roman" w:hAnsi="Times New Roman" w:cs="Times New Roman" w:hint="eastAsia"/>
          <w:szCs w:val="21"/>
        </w:rPr>
        <w:t xml:space="preserve"> </w:t>
      </w:r>
      <w:r>
        <w:rPr>
          <w:rFonts w:ascii="Times New Roman" w:hAnsi="Times New Roman" w:cs="Times New Roman" w:hint="eastAsia"/>
          <w:szCs w:val="21"/>
        </w:rPr>
        <w:t>为</w:t>
      </w:r>
      <w:r>
        <w:rPr>
          <w:rFonts w:ascii="Times New Roman" w:hAnsi="Times New Roman" w:cs="Times New Roman" w:hint="eastAsia"/>
          <w:szCs w:val="21"/>
        </w:rPr>
        <w:t xml:space="preserve"> </w:t>
      </w:r>
      <m:oMath>
        <m:f>
          <m:fPr>
            <m:type m:val="lin"/>
            <m:ctrlPr>
              <w:rPr>
                <w:rFonts w:ascii="Cambria Math" w:hAnsi="Cambria Math" w:cs="Times New Roman"/>
                <w:szCs w:val="21"/>
              </w:rPr>
            </m:ctrlPr>
          </m:fPr>
          <m:num>
            <m:r>
              <w:rPr>
                <w:rFonts w:ascii="Cambria Math" w:hAnsi="Cambria Math" w:cs="Times New Roman"/>
                <w:szCs w:val="21"/>
              </w:rPr>
              <m:t>π</m:t>
            </m:r>
          </m:num>
          <m:den>
            <m:r>
              <w:rPr>
                <w:rFonts w:ascii="Cambria Math" w:hAnsi="Cambria Math" w:cs="Times New Roman"/>
                <w:szCs w:val="21"/>
              </w:rPr>
              <m:t>2</m:t>
            </m:r>
          </m:den>
        </m:f>
      </m:oMath>
      <w:r>
        <w:rPr>
          <w:rFonts w:ascii="Times New Roman" w:hAnsi="Times New Roman" w:cs="Times New Roman" w:hint="eastAsia"/>
          <w:szCs w:val="21"/>
        </w:rPr>
        <w:t xml:space="preserve"> </w:t>
      </w:r>
      <w:r>
        <w:rPr>
          <w:rFonts w:ascii="Times New Roman" w:hAnsi="Times New Roman" w:cs="Times New Roman" w:hint="eastAsia"/>
          <w:szCs w:val="21"/>
        </w:rPr>
        <w:t>时</w:t>
      </w:r>
      <w:r>
        <w:rPr>
          <w:rFonts w:ascii="Times New Roman" w:hAnsi="Times New Roman" w:cs="Times New Roman" w:hint="eastAsia"/>
          <w:szCs w:val="21"/>
        </w:rPr>
        <w:t xml:space="preserve"> [1.2.3.6] </w:t>
      </w:r>
      <w:r>
        <w:rPr>
          <w:rFonts w:ascii="Times New Roman" w:hAnsi="Times New Roman" w:cs="Times New Roman" w:hint="eastAsia"/>
          <w:szCs w:val="21"/>
        </w:rPr>
        <w:t>就是毕达哥拉斯定理。将三角形的边长代换为向量长度，有：</w:t>
      </w:r>
    </w:p>
    <w:p w14:paraId="32BF7396" w14:textId="77777777" w:rsidR="00AB1B7E" w:rsidRDefault="00AB1B7E">
      <w:pPr>
        <w:jc w:val="left"/>
        <w:rPr>
          <w:rFonts w:ascii="Times New Roman" w:hAnsi="Times New Roman" w:cs="Times New Roman"/>
          <w:szCs w:val="21"/>
        </w:rPr>
      </w:pPr>
    </w:p>
    <w:p w14:paraId="75C210C3" w14:textId="77777777" w:rsidR="00AB1B7E" w:rsidRDefault="00AB1B7E">
      <w:pPr>
        <w:jc w:val="left"/>
        <w:rPr>
          <w:rFonts w:ascii="Times New Roman" w:hAnsi="Times New Roman" w:cs="Times New Roman"/>
          <w:szCs w:val="21"/>
        </w:rPr>
      </w:pPr>
    </w:p>
    <w:p w14:paraId="310A0FC9" w14:textId="77777777" w:rsidR="00AB1B7E" w:rsidRDefault="001E3B38">
      <w:pPr>
        <w:jc w:val="left"/>
        <w:rPr>
          <w:rFonts w:ascii="Times New Roman" w:hAnsi="Times New Roman" w:cs="Times New Roman"/>
          <w:szCs w:val="21"/>
        </w:rPr>
      </w:pPr>
      <m:oMathPara>
        <m:oMath>
          <m:sSup>
            <m:sSupPr>
              <m:ctrlPr>
                <w:rPr>
                  <w:rFonts w:ascii="Cambria Math" w:hAnsi="Cambria Math" w:cs="Times New Roman"/>
                  <w:szCs w:val="21"/>
                </w:rPr>
              </m:ctrlPr>
            </m:sSupPr>
            <m:e>
              <m:d>
                <m:dPr>
                  <m:begChr m:val="‖"/>
                  <m:endChr m:val="‖"/>
                  <m:ctrlPr>
                    <w:rPr>
                      <w:rFonts w:ascii="Cambria Math" w:hAnsi="Cambria Math" w:cs="Times New Roman"/>
                      <w:i/>
                      <w:szCs w:val="21"/>
                    </w:rPr>
                  </m:ctrlPr>
                </m:dPr>
                <m:e>
                  <m:r>
                    <w:rPr>
                      <w:rFonts w:ascii="Cambria Math" w:hAnsi="Cambria Math" w:cs="Times New Roman"/>
                      <w:szCs w:val="21"/>
                    </w:rPr>
                    <m:t>y-x</m:t>
                  </m:r>
                </m:e>
              </m:d>
            </m:e>
            <m:sup>
              <m:r>
                <w:rPr>
                  <w:rFonts w:ascii="Cambria Math" w:hAnsi="Cambria Math" w:cs="Times New Roman"/>
                  <w:szCs w:val="21"/>
                </w:rPr>
                <m:t>2</m:t>
              </m:r>
            </m:sup>
          </m:sSup>
          <m:r>
            <w:rPr>
              <w:rFonts w:ascii="Cambria Math" w:hAnsi="Cambria Math" w:cs="Times New Roman"/>
              <w:szCs w:val="21"/>
            </w:rPr>
            <m:t>=</m:t>
          </m:r>
          <m:sSup>
            <m:sSupPr>
              <m:ctrlPr>
                <w:rPr>
                  <w:rFonts w:ascii="Cambria Math" w:hAnsi="Cambria Math" w:cs="Times New Roman"/>
                  <w:szCs w:val="21"/>
                </w:rPr>
              </m:ctrlPr>
            </m:sSupPr>
            <m:e>
              <m:d>
                <m:dPr>
                  <m:begChr m:val="‖"/>
                  <m:endChr m:val="‖"/>
                  <m:ctrlPr>
                    <w:rPr>
                      <w:rFonts w:ascii="Cambria Math" w:hAnsi="Cambria Math" w:cs="Times New Roman"/>
                      <w:i/>
                      <w:szCs w:val="21"/>
                    </w:rPr>
                  </m:ctrlPr>
                </m:dPr>
                <m:e>
                  <m:r>
                    <w:rPr>
                      <w:rFonts w:ascii="Cambria Math" w:hAnsi="Cambria Math" w:cs="Times New Roman"/>
                      <w:szCs w:val="21"/>
                    </w:rPr>
                    <m:t>x</m:t>
                  </m:r>
                </m:e>
              </m:d>
            </m:e>
            <m:sup>
              <m:r>
                <w:rPr>
                  <w:rFonts w:ascii="Cambria Math" w:hAnsi="Cambria Math" w:cs="Times New Roman"/>
                  <w:szCs w:val="21"/>
                </w:rPr>
                <m:t>2</m:t>
              </m:r>
            </m:sup>
          </m:sSup>
          <m:r>
            <w:rPr>
              <w:rFonts w:ascii="Cambria Math" w:hAnsi="Cambria Math" w:cs="Times New Roman"/>
              <w:szCs w:val="21"/>
            </w:rPr>
            <m:t>+</m:t>
          </m:r>
          <m:sSup>
            <m:sSupPr>
              <m:ctrlPr>
                <w:rPr>
                  <w:rFonts w:ascii="Cambria Math" w:hAnsi="Cambria Math" w:cs="Times New Roman"/>
                  <w:i/>
                  <w:szCs w:val="21"/>
                </w:rPr>
              </m:ctrlPr>
            </m:sSupPr>
            <m:e>
              <m:d>
                <m:dPr>
                  <m:begChr m:val="‖"/>
                  <m:endChr m:val="‖"/>
                  <m:ctrlPr>
                    <w:rPr>
                      <w:rFonts w:ascii="Cambria Math" w:hAnsi="Cambria Math" w:cs="Times New Roman"/>
                      <w:i/>
                      <w:szCs w:val="21"/>
                    </w:rPr>
                  </m:ctrlPr>
                </m:dPr>
                <m:e>
                  <m:r>
                    <w:rPr>
                      <w:rFonts w:ascii="Cambria Math" w:hAnsi="Cambria Math" w:cs="Times New Roman"/>
                      <w:szCs w:val="21"/>
                    </w:rPr>
                    <m:t>y</m:t>
                  </m:r>
                </m:e>
              </m:d>
            </m:e>
            <m:sup>
              <m:r>
                <w:rPr>
                  <w:rFonts w:ascii="Cambria Math" w:hAnsi="Cambria Math" w:cs="Times New Roman"/>
                  <w:szCs w:val="21"/>
                </w:rPr>
                <m:t>2</m:t>
              </m:r>
            </m:sup>
          </m:sSup>
          <m:r>
            <w:rPr>
              <w:rFonts w:ascii="Cambria Math" w:hAnsi="Cambria Math" w:cs="Times New Roman"/>
              <w:szCs w:val="21"/>
            </w:rPr>
            <m:t>-2</m:t>
          </m:r>
          <m:d>
            <m:dPr>
              <m:begChr m:val="‖"/>
              <m:endChr m:val="‖"/>
              <m:ctrlPr>
                <w:rPr>
                  <w:rFonts w:ascii="Cambria Math" w:hAnsi="Cambria Math" w:cs="Times New Roman"/>
                  <w:i/>
                  <w:szCs w:val="21"/>
                </w:rPr>
              </m:ctrlPr>
            </m:dPr>
            <m:e>
              <m:r>
                <w:rPr>
                  <w:rFonts w:ascii="Cambria Math" w:hAnsi="Cambria Math" w:cs="Times New Roman"/>
                  <w:szCs w:val="21"/>
                </w:rPr>
                <m:t>x</m:t>
              </m:r>
            </m:e>
          </m:d>
          <m:d>
            <m:dPr>
              <m:begChr m:val="‖"/>
              <m:endChr m:val="‖"/>
              <m:ctrlPr>
                <w:rPr>
                  <w:rFonts w:ascii="Cambria Math" w:hAnsi="Cambria Math" w:cs="Times New Roman"/>
                  <w:i/>
                  <w:szCs w:val="21"/>
                </w:rPr>
              </m:ctrlPr>
            </m:dPr>
            <m:e>
              <m:r>
                <w:rPr>
                  <w:rFonts w:ascii="Cambria Math" w:hAnsi="Cambria Math" w:cs="Times New Roman"/>
                  <w:szCs w:val="21"/>
                </w:rPr>
                <m:t>y</m:t>
              </m:r>
            </m:e>
          </m:d>
          <m:func>
            <m:funcPr>
              <m:ctrlPr>
                <w:rPr>
                  <w:rFonts w:ascii="Cambria Math" w:hAnsi="Cambria Math" w:cs="Times New Roman"/>
                  <w:i/>
                  <w:szCs w:val="21"/>
                </w:rPr>
              </m:ctrlPr>
            </m:funcPr>
            <m:fName>
              <m:r>
                <m:rPr>
                  <m:sty m:val="p"/>
                </m:rPr>
                <w:rPr>
                  <w:rFonts w:ascii="Cambria Math" w:hAnsi="Cambria Math" w:cs="Times New Roman"/>
                  <w:szCs w:val="21"/>
                </w:rPr>
                <m:t>cos</m:t>
              </m:r>
            </m:fName>
            <m:e>
              <m:r>
                <w:rPr>
                  <w:rFonts w:ascii="Cambria Math" w:hAnsi="Cambria Math" w:cs="Times New Roman"/>
                  <w:szCs w:val="21"/>
                </w:rPr>
                <m:t>θ</m:t>
              </m:r>
            </m:e>
          </m:func>
          <m:r>
            <m:rPr>
              <m:sty m:val="p"/>
            </m:rPr>
            <w:rPr>
              <w:rFonts w:ascii="Cambria Math" w:hAnsi="Cambria Math" w:cs="Times New Roman"/>
              <w:szCs w:val="21"/>
            </w:rPr>
            <m:t xml:space="preserve">    </m:t>
          </m:r>
          <m:r>
            <m:rPr>
              <m:sty m:val="p"/>
            </m:rPr>
            <w:rPr>
              <w:rFonts w:ascii="Cambria Math" w:hAnsi="Cambria Math" w:cs="Times New Roman" w:hint="eastAsia"/>
              <w:szCs w:val="21"/>
            </w:rPr>
            <m:t>[1.2.3.7]</m:t>
          </m:r>
        </m:oMath>
      </m:oMathPara>
    </w:p>
    <w:p w14:paraId="6A0C711A" w14:textId="77777777" w:rsidR="00AB1B7E" w:rsidRDefault="00AB1B7E">
      <w:pPr>
        <w:jc w:val="left"/>
        <w:rPr>
          <w:rFonts w:ascii="Times New Roman" w:hAnsi="Times New Roman" w:cs="Times New Roman"/>
          <w:szCs w:val="21"/>
        </w:rPr>
      </w:pPr>
    </w:p>
    <w:p w14:paraId="7A5BDF8A" w14:textId="77777777" w:rsidR="00AB1B7E" w:rsidRDefault="00AB1B7E">
      <w:pPr>
        <w:jc w:val="left"/>
        <w:rPr>
          <w:rFonts w:ascii="Times New Roman" w:hAnsi="Times New Roman" w:cs="Times New Roman"/>
          <w:szCs w:val="21"/>
        </w:rPr>
      </w:pPr>
    </w:p>
    <w:p w14:paraId="319B9CF5" w14:textId="77777777" w:rsidR="00AB1B7E" w:rsidRDefault="005E2D7D">
      <w:pPr>
        <w:jc w:val="left"/>
        <w:rPr>
          <w:rFonts w:ascii="Times New Roman" w:hAnsi="Times New Roman" w:cs="Times New Roman"/>
          <w:szCs w:val="21"/>
        </w:rPr>
      </w:pPr>
      <w:r>
        <w:rPr>
          <w:rFonts w:ascii="Times New Roman" w:hAnsi="Times New Roman" w:cs="Times New Roman" w:hint="eastAsia"/>
          <w:szCs w:val="21"/>
        </w:rPr>
        <w:t>根据模的定义将上式展开并消除等号两边相同项，得到：</w:t>
      </w:r>
    </w:p>
    <w:p w14:paraId="39E1252B" w14:textId="77777777" w:rsidR="00AB1B7E" w:rsidRDefault="00AB1B7E">
      <w:pPr>
        <w:jc w:val="left"/>
        <w:rPr>
          <w:rFonts w:ascii="Times New Roman" w:hAnsi="Times New Roman" w:cs="Times New Roman"/>
          <w:szCs w:val="21"/>
        </w:rPr>
      </w:pPr>
    </w:p>
    <w:p w14:paraId="0D5BA503" w14:textId="77777777" w:rsidR="00AB1B7E" w:rsidRDefault="00AB1B7E">
      <w:pPr>
        <w:jc w:val="left"/>
        <w:rPr>
          <w:rFonts w:ascii="Times New Roman" w:hAnsi="Times New Roman" w:cs="Times New Roman"/>
          <w:szCs w:val="21"/>
        </w:rPr>
      </w:pPr>
    </w:p>
    <w:p w14:paraId="0FD61505" w14:textId="77777777" w:rsidR="00AB1B7E" w:rsidRDefault="001E3B38">
      <w:pPr>
        <w:jc w:val="left"/>
        <w:rPr>
          <w:rFonts w:ascii="Times New Roman" w:hAnsi="Times New Roman" w:cs="Times New Roman"/>
          <w:szCs w:val="21"/>
        </w:rPr>
      </w:pPr>
      <m:oMathPara>
        <m:oMath>
          <m:d>
            <m:dPr>
              <m:begChr m:val="〈"/>
              <m:endChr m:val="〉"/>
              <m:ctrlPr>
                <w:rPr>
                  <w:rFonts w:ascii="Cambria Math" w:hAnsi="Cambria Math" w:cs="Times New Roman"/>
                  <w:szCs w:val="21"/>
                </w:rPr>
              </m:ctrlPr>
            </m:dPr>
            <m:e>
              <m:r>
                <w:rPr>
                  <w:rFonts w:ascii="Cambria Math" w:hAnsi="Cambria Math" w:cs="Times New Roman"/>
                  <w:szCs w:val="21"/>
                </w:rPr>
                <m:t>x,y</m:t>
              </m:r>
            </m:e>
          </m:d>
          <m:r>
            <w:rPr>
              <w:rFonts w:ascii="Cambria Math" w:hAnsi="Cambria Math" w:cs="Times New Roman"/>
              <w:szCs w:val="21"/>
            </w:rPr>
            <m:t>=</m:t>
          </m:r>
          <m:d>
            <m:dPr>
              <m:begChr m:val="‖"/>
              <m:endChr m:val="‖"/>
              <m:ctrlPr>
                <w:rPr>
                  <w:rFonts w:ascii="Cambria Math" w:hAnsi="Cambria Math" w:cs="Times New Roman"/>
                  <w:i/>
                  <w:szCs w:val="21"/>
                </w:rPr>
              </m:ctrlPr>
            </m:dPr>
            <m:e>
              <m:r>
                <w:rPr>
                  <w:rFonts w:ascii="Cambria Math" w:hAnsi="Cambria Math" w:cs="Times New Roman"/>
                  <w:szCs w:val="21"/>
                </w:rPr>
                <m:t>x</m:t>
              </m:r>
            </m:e>
          </m:d>
          <m:d>
            <m:dPr>
              <m:begChr m:val="‖"/>
              <m:endChr m:val="‖"/>
              <m:ctrlPr>
                <w:rPr>
                  <w:rFonts w:ascii="Cambria Math" w:hAnsi="Cambria Math" w:cs="Times New Roman"/>
                  <w:i/>
                  <w:szCs w:val="21"/>
                </w:rPr>
              </m:ctrlPr>
            </m:dPr>
            <m:e>
              <m:r>
                <w:rPr>
                  <w:rFonts w:ascii="Cambria Math" w:hAnsi="Cambria Math" w:cs="Times New Roman"/>
                  <w:szCs w:val="21"/>
                </w:rPr>
                <m:t>y</m:t>
              </m:r>
            </m:e>
          </m:d>
          <m:func>
            <m:funcPr>
              <m:ctrlPr>
                <w:rPr>
                  <w:rFonts w:ascii="Cambria Math" w:hAnsi="Cambria Math" w:cs="Times New Roman"/>
                  <w:i/>
                  <w:szCs w:val="21"/>
                </w:rPr>
              </m:ctrlPr>
            </m:funcPr>
            <m:fName>
              <m:r>
                <m:rPr>
                  <m:sty m:val="p"/>
                </m:rPr>
                <w:rPr>
                  <w:rFonts w:ascii="Cambria Math" w:hAnsi="Cambria Math" w:cs="Times New Roman"/>
                  <w:szCs w:val="21"/>
                </w:rPr>
                <m:t>cos</m:t>
              </m:r>
            </m:fName>
            <m:e>
              <m:r>
                <w:rPr>
                  <w:rFonts w:ascii="Cambria Math" w:hAnsi="Cambria Math" w:cs="Times New Roman"/>
                  <w:szCs w:val="21"/>
                </w:rPr>
                <m:t>θ</m:t>
              </m:r>
            </m:e>
          </m:func>
          <m:r>
            <m:rPr>
              <m:sty m:val="p"/>
            </m:rPr>
            <w:rPr>
              <w:rFonts w:ascii="Cambria Math" w:hAnsi="Cambria Math" w:cs="Times New Roman"/>
              <w:szCs w:val="21"/>
            </w:rPr>
            <m:t xml:space="preserve">    </m:t>
          </m:r>
          <m:r>
            <m:rPr>
              <m:sty m:val="p"/>
            </m:rPr>
            <w:rPr>
              <w:rFonts w:ascii="Cambria Math" w:hAnsi="Cambria Math" w:cs="Times New Roman" w:hint="eastAsia"/>
              <w:szCs w:val="21"/>
            </w:rPr>
            <m:t>[1.2.3.8]</m:t>
          </m:r>
        </m:oMath>
      </m:oMathPara>
    </w:p>
    <w:p w14:paraId="22F12BBF" w14:textId="77777777" w:rsidR="00AB1B7E" w:rsidRDefault="00AB1B7E">
      <w:pPr>
        <w:jc w:val="left"/>
        <w:rPr>
          <w:rFonts w:ascii="Times New Roman" w:hAnsi="Times New Roman" w:cs="Times New Roman"/>
          <w:szCs w:val="21"/>
        </w:rPr>
      </w:pPr>
    </w:p>
    <w:p w14:paraId="19280A71" w14:textId="77777777" w:rsidR="00AB1B7E" w:rsidRDefault="00AB1B7E">
      <w:pPr>
        <w:jc w:val="left"/>
        <w:rPr>
          <w:rFonts w:ascii="Times New Roman" w:hAnsi="Times New Roman" w:cs="Times New Roman"/>
          <w:szCs w:val="21"/>
        </w:rPr>
      </w:pPr>
    </w:p>
    <w:p w14:paraId="3025528A" w14:textId="77777777" w:rsidR="00AB1B7E" w:rsidRDefault="005E2D7D">
      <w:pPr>
        <w:jc w:val="left"/>
        <w:rPr>
          <w:rFonts w:ascii="Times New Roman" w:hAnsi="Times New Roman" w:cs="Times New Roman"/>
          <w:szCs w:val="21"/>
        </w:rPr>
      </w:pPr>
      <w:r>
        <w:rPr>
          <w:rFonts w:ascii="Times New Roman" w:hAnsi="Times New Roman" w:cs="Times New Roman" w:hint="eastAsia"/>
          <w:szCs w:val="21"/>
        </w:rPr>
        <w:t>向量</w:t>
      </w:r>
      <w:r>
        <w:rPr>
          <w:rFonts w:ascii="Times New Roman" w:hAnsi="Times New Roman" w:cs="Times New Roman" w:hint="eastAsia"/>
          <w:szCs w:val="21"/>
        </w:rPr>
        <w:t xml:space="preserve"> </w:t>
      </w:r>
      <m:oMath>
        <m:r>
          <w:rPr>
            <w:rFonts w:ascii="Cambria Math" w:hAnsi="Cambria Math" w:cs="Times New Roman"/>
            <w:szCs w:val="21"/>
          </w:rPr>
          <m:t>x</m:t>
        </m:r>
      </m:oMath>
      <w:r>
        <w:rPr>
          <w:rFonts w:ascii="Times New Roman" w:hAnsi="Times New Roman" w:cs="Times New Roman" w:hint="eastAsia"/>
          <w:szCs w:val="21"/>
        </w:rPr>
        <w:t xml:space="preserve"> </w:t>
      </w:r>
      <w:r>
        <w:rPr>
          <w:rFonts w:ascii="Times New Roman" w:hAnsi="Times New Roman" w:cs="Times New Roman" w:hint="eastAsia"/>
          <w:szCs w:val="21"/>
        </w:rPr>
        <w:t>和</w:t>
      </w:r>
      <w:r>
        <w:rPr>
          <w:rFonts w:ascii="Times New Roman" w:hAnsi="Times New Roman" w:cs="Times New Roman" w:hint="eastAsia"/>
          <w:szCs w:val="21"/>
        </w:rPr>
        <w:t xml:space="preserve"> </w:t>
      </w:r>
      <m:oMath>
        <m:r>
          <w:rPr>
            <w:rFonts w:ascii="Cambria Math" w:hAnsi="Cambria Math" w:cs="Times New Roman"/>
            <w:szCs w:val="21"/>
          </w:rPr>
          <m:t>y</m:t>
        </m:r>
      </m:oMath>
      <w:r>
        <w:rPr>
          <w:rFonts w:ascii="Times New Roman" w:hAnsi="Times New Roman" w:cs="Times New Roman" w:hint="eastAsia"/>
          <w:szCs w:val="21"/>
        </w:rPr>
        <w:t xml:space="preserve"> </w:t>
      </w:r>
      <w:r>
        <w:rPr>
          <w:rFonts w:ascii="Times New Roman" w:hAnsi="Times New Roman" w:cs="Times New Roman" w:hint="eastAsia"/>
          <w:szCs w:val="21"/>
        </w:rPr>
        <w:t>的内积等于它们的长度之积再乘以它们之间夹角的余弦。在</w:t>
      </w:r>
      <w:r>
        <w:rPr>
          <w:rFonts w:ascii="Times New Roman" w:hAnsi="Times New Roman" w:cs="Times New Roman" w:hint="eastAsia"/>
          <w:szCs w:val="21"/>
        </w:rPr>
        <w:t xml:space="preserve"> 2 </w:t>
      </w:r>
      <w:r>
        <w:rPr>
          <w:rFonts w:ascii="Times New Roman" w:hAnsi="Times New Roman" w:cs="Times New Roman" w:hint="eastAsia"/>
          <w:szCs w:val="21"/>
        </w:rPr>
        <w:t>或</w:t>
      </w:r>
      <w:r>
        <w:rPr>
          <w:rFonts w:ascii="Times New Roman" w:hAnsi="Times New Roman" w:cs="Times New Roman" w:hint="eastAsia"/>
          <w:szCs w:val="21"/>
        </w:rPr>
        <w:t xml:space="preserve"> 3 </w:t>
      </w:r>
      <w:r>
        <w:rPr>
          <w:rFonts w:ascii="Times New Roman" w:hAnsi="Times New Roman" w:cs="Times New Roman" w:hint="eastAsia"/>
          <w:szCs w:val="21"/>
        </w:rPr>
        <w:t>维上向量之间的夹角有直观的定义，运用余弦定理得到</w:t>
      </w:r>
      <w:r>
        <w:rPr>
          <w:rFonts w:ascii="Times New Roman" w:hAnsi="Times New Roman" w:cs="Times New Roman" w:hint="eastAsia"/>
          <w:szCs w:val="21"/>
        </w:rPr>
        <w:t xml:space="preserve"> [1.2.3.8] </w:t>
      </w:r>
      <w:r>
        <w:rPr>
          <w:rFonts w:ascii="Times New Roman" w:hAnsi="Times New Roman" w:cs="Times New Roman" w:hint="eastAsia"/>
          <w:szCs w:val="21"/>
        </w:rPr>
        <w:t>。在更高维度上向量的夹角反过</w:t>
      </w:r>
      <w:r>
        <w:rPr>
          <w:rFonts w:ascii="Times New Roman" w:hAnsi="Times New Roman" w:cs="Times New Roman" w:hint="eastAsia"/>
          <w:szCs w:val="21"/>
        </w:rPr>
        <w:lastRenderedPageBreak/>
        <w:t>来由</w:t>
      </w:r>
      <w:r>
        <w:rPr>
          <w:rFonts w:ascii="Times New Roman" w:hAnsi="Times New Roman" w:cs="Times New Roman" w:hint="eastAsia"/>
          <w:szCs w:val="21"/>
        </w:rPr>
        <w:t xml:space="preserve"> [1.2.3.8] </w:t>
      </w:r>
      <w:r>
        <w:rPr>
          <w:rFonts w:ascii="Times New Roman" w:hAnsi="Times New Roman" w:cs="Times New Roman" w:hint="eastAsia"/>
          <w:szCs w:val="21"/>
        </w:rPr>
        <w:t>定义。如果向量</w:t>
      </w:r>
      <w:r>
        <w:rPr>
          <w:rFonts w:ascii="Times New Roman" w:hAnsi="Times New Roman" w:cs="Times New Roman" w:hint="eastAsia"/>
          <w:szCs w:val="21"/>
        </w:rPr>
        <w:t xml:space="preserve"> </w:t>
      </w:r>
      <m:oMath>
        <m:r>
          <w:rPr>
            <w:rFonts w:ascii="Cambria Math" w:hAnsi="Cambria Math" w:cs="Times New Roman"/>
            <w:szCs w:val="21"/>
          </w:rPr>
          <m:t>x</m:t>
        </m:r>
      </m:oMath>
      <w:r>
        <w:rPr>
          <w:rFonts w:ascii="Times New Roman" w:hAnsi="Times New Roman" w:cs="Times New Roman" w:hint="eastAsia"/>
          <w:szCs w:val="21"/>
        </w:rPr>
        <w:t xml:space="preserve"> </w:t>
      </w:r>
      <w:r>
        <w:rPr>
          <w:rFonts w:ascii="Times New Roman" w:hAnsi="Times New Roman" w:cs="Times New Roman" w:hint="eastAsia"/>
          <w:szCs w:val="21"/>
        </w:rPr>
        <w:t>和</w:t>
      </w:r>
      <w:r>
        <w:rPr>
          <w:rFonts w:ascii="Times New Roman" w:hAnsi="Times New Roman" w:cs="Times New Roman" w:hint="eastAsia"/>
          <w:szCs w:val="21"/>
        </w:rPr>
        <w:t xml:space="preserve"> </w:t>
      </w:r>
      <m:oMath>
        <m:r>
          <w:rPr>
            <w:rFonts w:ascii="Cambria Math" w:hAnsi="Cambria Math" w:cs="Times New Roman"/>
            <w:szCs w:val="21"/>
          </w:rPr>
          <m:t>y</m:t>
        </m:r>
      </m:oMath>
      <w:r>
        <w:rPr>
          <w:rFonts w:ascii="Times New Roman" w:hAnsi="Times New Roman" w:cs="Times New Roman" w:hint="eastAsia"/>
          <w:szCs w:val="21"/>
        </w:rPr>
        <w:t xml:space="preserve"> </w:t>
      </w:r>
      <w:r>
        <w:rPr>
          <w:rFonts w:ascii="Times New Roman" w:hAnsi="Times New Roman" w:cs="Times New Roman" w:hint="eastAsia"/>
          <w:szCs w:val="21"/>
        </w:rPr>
        <w:t>的内积为</w:t>
      </w:r>
      <w:r>
        <w:rPr>
          <w:rFonts w:ascii="Times New Roman" w:hAnsi="Times New Roman" w:cs="Times New Roman" w:hint="eastAsia"/>
          <w:szCs w:val="21"/>
        </w:rPr>
        <w:t xml:space="preserve"> 0 </w:t>
      </w:r>
      <w:r>
        <w:rPr>
          <w:rFonts w:ascii="Times New Roman" w:hAnsi="Times New Roman" w:cs="Times New Roman" w:hint="eastAsia"/>
          <w:szCs w:val="21"/>
        </w:rPr>
        <w:t>，则它们之间夹角的余弦是</w:t>
      </w:r>
      <w:r>
        <w:rPr>
          <w:rFonts w:ascii="Times New Roman" w:hAnsi="Times New Roman" w:cs="Times New Roman" w:hint="eastAsia"/>
          <w:szCs w:val="21"/>
        </w:rPr>
        <w:t xml:space="preserve"> 0 </w:t>
      </w:r>
      <w:r>
        <w:rPr>
          <w:rFonts w:ascii="Times New Roman" w:hAnsi="Times New Roman" w:cs="Times New Roman" w:hint="eastAsia"/>
          <w:szCs w:val="21"/>
        </w:rPr>
        <w:t>，则夹角</w:t>
      </w:r>
      <w:r>
        <w:rPr>
          <w:rFonts w:ascii="Times New Roman" w:hAnsi="Times New Roman" w:cs="Times New Roman" w:hint="eastAsia"/>
          <w:szCs w:val="21"/>
        </w:rPr>
        <w:t xml:space="preserve"> </w:t>
      </w:r>
      <m:oMath>
        <m:r>
          <m:rPr>
            <m:sty m:val="p"/>
          </m:rPr>
          <w:rPr>
            <w:rFonts w:ascii="Cambria Math" w:hAnsi="Cambria Math" w:cs="Times New Roman"/>
            <w:szCs w:val="21"/>
          </w:rPr>
          <m:t>θ</m:t>
        </m:r>
      </m:oMath>
      <w:r>
        <w:rPr>
          <w:rFonts w:ascii="Times New Roman" w:hAnsi="Times New Roman" w:cs="Times New Roman" w:hint="eastAsia"/>
          <w:szCs w:val="21"/>
        </w:rPr>
        <w:t xml:space="preserve"> </w:t>
      </w:r>
      <w:r>
        <w:rPr>
          <w:rFonts w:ascii="Times New Roman" w:hAnsi="Times New Roman" w:cs="Times New Roman" w:hint="eastAsia"/>
          <w:szCs w:val="21"/>
        </w:rPr>
        <w:t>是</w:t>
      </w:r>
      <w:r>
        <w:rPr>
          <w:rFonts w:ascii="Times New Roman" w:hAnsi="Times New Roman" w:cs="Times New Roman" w:hint="eastAsia"/>
          <w:szCs w:val="21"/>
        </w:rPr>
        <w:t xml:space="preserve"> </w:t>
      </w:r>
      <m:oMath>
        <m:f>
          <m:fPr>
            <m:type m:val="lin"/>
            <m:ctrlPr>
              <w:rPr>
                <w:rFonts w:ascii="Cambria Math" w:hAnsi="Cambria Math" w:cs="Times New Roman"/>
                <w:szCs w:val="21"/>
              </w:rPr>
            </m:ctrlPr>
          </m:fPr>
          <m:num>
            <m:r>
              <w:rPr>
                <w:rFonts w:ascii="Cambria Math" w:hAnsi="Cambria Math" w:cs="Times New Roman"/>
                <w:szCs w:val="21"/>
              </w:rPr>
              <m:t>π</m:t>
            </m:r>
          </m:num>
          <m:den>
            <m:r>
              <w:rPr>
                <w:rFonts w:ascii="Cambria Math" w:hAnsi="Cambria Math" w:cs="Times New Roman"/>
                <w:szCs w:val="21"/>
              </w:rPr>
              <m:t>2</m:t>
            </m:r>
          </m:den>
        </m:f>
      </m:oMath>
      <w:r>
        <w:rPr>
          <w:rFonts w:ascii="Times New Roman" w:hAnsi="Times New Roman" w:cs="Times New Roman" w:hint="eastAsia"/>
          <w:szCs w:val="21"/>
        </w:rPr>
        <w:t xml:space="preserve"> </w:t>
      </w:r>
      <w:r>
        <w:rPr>
          <w:rFonts w:ascii="Times New Roman" w:hAnsi="Times New Roman" w:cs="Times New Roman" w:hint="eastAsia"/>
          <w:szCs w:val="21"/>
        </w:rPr>
        <w:t>。在这种情况下称</w:t>
      </w:r>
      <w:r>
        <w:rPr>
          <w:rFonts w:ascii="Times New Roman" w:hAnsi="Times New Roman" w:cs="Times New Roman" w:hint="eastAsia"/>
          <w:szCs w:val="21"/>
        </w:rPr>
        <w:t xml:space="preserve"> </w:t>
      </w:r>
      <m:oMath>
        <m:r>
          <w:rPr>
            <w:rFonts w:ascii="Cambria Math" w:hAnsi="Cambria Math" w:cs="Times New Roman"/>
            <w:szCs w:val="21"/>
          </w:rPr>
          <m:t>x</m:t>
        </m:r>
      </m:oMath>
      <w:r>
        <w:rPr>
          <w:rFonts w:ascii="Times New Roman" w:hAnsi="Times New Roman" w:cs="Times New Roman" w:hint="eastAsia"/>
          <w:szCs w:val="21"/>
        </w:rPr>
        <w:t xml:space="preserve"> </w:t>
      </w:r>
      <w:r>
        <w:rPr>
          <w:rFonts w:ascii="Times New Roman" w:hAnsi="Times New Roman" w:cs="Times New Roman" w:hint="eastAsia"/>
          <w:szCs w:val="21"/>
        </w:rPr>
        <w:t>和</w:t>
      </w:r>
      <w:r>
        <w:rPr>
          <w:rFonts w:ascii="Times New Roman" w:hAnsi="Times New Roman" w:cs="Times New Roman" w:hint="eastAsia"/>
          <w:szCs w:val="21"/>
        </w:rPr>
        <w:t xml:space="preserve"> </w:t>
      </w:r>
      <m:oMath>
        <m:r>
          <w:rPr>
            <w:rFonts w:ascii="Cambria Math" w:hAnsi="Cambria Math" w:cs="Times New Roman"/>
            <w:szCs w:val="21"/>
          </w:rPr>
          <m:t>y</m:t>
        </m:r>
      </m:oMath>
      <w:r>
        <w:rPr>
          <w:rFonts w:ascii="Times New Roman" w:hAnsi="Times New Roman" w:cs="Times New Roman" w:hint="eastAsia"/>
          <w:szCs w:val="21"/>
        </w:rPr>
        <w:t xml:space="preserve"> </w:t>
      </w:r>
      <w:r>
        <w:rPr>
          <w:rFonts w:ascii="Times New Roman" w:hAnsi="Times New Roman" w:cs="Times New Roman" w:hint="eastAsia"/>
          <w:szCs w:val="21"/>
        </w:rPr>
        <w:t>正交（</w:t>
      </w:r>
      <w:r>
        <w:rPr>
          <w:rFonts w:ascii="Times New Roman" w:hAnsi="Times New Roman" w:cs="Times New Roman"/>
          <w:szCs w:val="21"/>
        </w:rPr>
        <w:t>orthogonal</w:t>
      </w:r>
      <w:r>
        <w:rPr>
          <w:rFonts w:ascii="Times New Roman" w:hAnsi="Times New Roman" w:cs="Times New Roman" w:hint="eastAsia"/>
          <w:szCs w:val="21"/>
        </w:rPr>
        <w:t>）。若</w:t>
      </w:r>
      <w:r>
        <w:rPr>
          <w:rFonts w:ascii="Times New Roman" w:hAnsi="Times New Roman" w:cs="Times New Roman" w:hint="eastAsia"/>
          <w:szCs w:val="21"/>
        </w:rPr>
        <w:t xml:space="preserve"> </w:t>
      </w:r>
      <m:oMath>
        <m:r>
          <w:rPr>
            <w:rFonts w:ascii="Cambria Math" w:hAnsi="Cambria Math" w:cs="Times New Roman"/>
            <w:szCs w:val="21"/>
          </w:rPr>
          <m:t>x</m:t>
        </m:r>
      </m:oMath>
      <w:r>
        <w:rPr>
          <w:rFonts w:ascii="Times New Roman" w:hAnsi="Times New Roman" w:cs="Times New Roman" w:hint="eastAsia"/>
          <w:szCs w:val="21"/>
        </w:rPr>
        <w:t xml:space="preserve"> </w:t>
      </w:r>
      <w:r>
        <w:rPr>
          <w:rFonts w:ascii="Times New Roman" w:hAnsi="Times New Roman" w:cs="Times New Roman" w:hint="eastAsia"/>
          <w:szCs w:val="21"/>
        </w:rPr>
        <w:t>和</w:t>
      </w:r>
      <w:r>
        <w:rPr>
          <w:rFonts w:ascii="Times New Roman" w:hAnsi="Times New Roman" w:cs="Times New Roman" w:hint="eastAsia"/>
          <w:szCs w:val="21"/>
        </w:rPr>
        <w:t xml:space="preserve"> </w:t>
      </w:r>
      <m:oMath>
        <m:r>
          <w:rPr>
            <w:rFonts w:ascii="Cambria Math" w:hAnsi="Cambria Math" w:cs="Times New Roman"/>
            <w:szCs w:val="21"/>
          </w:rPr>
          <m:t>y</m:t>
        </m:r>
      </m:oMath>
      <w:r>
        <w:rPr>
          <w:rFonts w:ascii="Times New Roman" w:hAnsi="Times New Roman" w:cs="Times New Roman" w:hint="eastAsia"/>
          <w:szCs w:val="21"/>
        </w:rPr>
        <w:t xml:space="preserve"> </w:t>
      </w:r>
      <w:r>
        <w:rPr>
          <w:rFonts w:ascii="Times New Roman" w:hAnsi="Times New Roman" w:cs="Times New Roman" w:hint="eastAsia"/>
          <w:szCs w:val="21"/>
        </w:rPr>
        <w:t>都不是</w:t>
      </w:r>
      <w:r>
        <w:rPr>
          <w:rFonts w:ascii="Times New Roman" w:hAnsi="Times New Roman" w:cs="Times New Roman" w:hint="eastAsia"/>
          <w:szCs w:val="21"/>
        </w:rPr>
        <w:t xml:space="preserve"> O </w:t>
      </w:r>
      <w:r>
        <w:rPr>
          <w:rFonts w:ascii="Times New Roman" w:hAnsi="Times New Roman" w:cs="Times New Roman" w:hint="eastAsia"/>
          <w:szCs w:val="21"/>
        </w:rPr>
        <w:t>，则它们的“箭头”互相垂直。</w:t>
      </w:r>
      <w:r>
        <w:rPr>
          <w:rFonts w:ascii="Times New Roman" w:hAnsi="Times New Roman" w:cs="Times New Roman" w:hint="eastAsia"/>
          <w:szCs w:val="21"/>
        </w:rPr>
        <w:t xml:space="preserve">O </w:t>
      </w:r>
      <w:r>
        <w:rPr>
          <w:rFonts w:ascii="Times New Roman" w:hAnsi="Times New Roman" w:cs="Times New Roman" w:hint="eastAsia"/>
          <w:szCs w:val="21"/>
        </w:rPr>
        <w:t>与任何向量正交。</w:t>
      </w:r>
    </w:p>
    <w:p w14:paraId="22DC4888" w14:textId="77777777" w:rsidR="00AB1B7E" w:rsidRDefault="00AB1B7E">
      <w:pPr>
        <w:jc w:val="left"/>
        <w:rPr>
          <w:rFonts w:ascii="Times New Roman" w:hAnsi="Times New Roman" w:cs="Times New Roman"/>
          <w:szCs w:val="21"/>
        </w:rPr>
      </w:pPr>
    </w:p>
    <w:p w14:paraId="77D75F6C" w14:textId="77777777" w:rsidR="00AB1B7E" w:rsidRDefault="00AB1B7E">
      <w:pPr>
        <w:jc w:val="left"/>
        <w:rPr>
          <w:rFonts w:ascii="Times New Roman" w:hAnsi="Times New Roman" w:cs="Times New Roman"/>
          <w:szCs w:val="21"/>
        </w:rPr>
      </w:pPr>
    </w:p>
    <w:p w14:paraId="1C74A028" w14:textId="77777777" w:rsidR="00AB1B7E" w:rsidRDefault="005E2D7D">
      <w:pPr>
        <w:jc w:val="center"/>
        <w:rPr>
          <w:rFonts w:ascii="Times New Roman" w:hAnsi="Times New Roman" w:cs="Times New Roman"/>
          <w:szCs w:val="21"/>
        </w:rPr>
      </w:pPr>
      <w:r>
        <w:rPr>
          <w:rFonts w:ascii="Times New Roman" w:hAnsi="Times New Roman" w:cs="Times New Roman"/>
          <w:noProof/>
          <w:szCs w:val="21"/>
        </w:rPr>
        <w:drawing>
          <wp:inline distT="0" distB="0" distL="0" distR="0" wp14:anchorId="4DDEC784" wp14:editId="769903B8">
            <wp:extent cx="3810000" cy="21336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14:paraId="4130E3FD" w14:textId="093E2694" w:rsidR="00AB1B7E" w:rsidRPr="0037788B" w:rsidRDefault="005E2D7D">
      <w:pPr>
        <w:jc w:val="center"/>
        <w:rPr>
          <w:rFonts w:ascii="Times New Roman" w:hAnsi="Times New Roman" w:cs="Times New Roman"/>
          <w:szCs w:val="21"/>
          <w:rPrChange w:id="103" w:author="Cindy Chen" w:date="2018-07-30T14:45:00Z">
            <w:rPr>
              <w:rFonts w:ascii="Times New Roman" w:hAnsi="Times New Roman" w:cs="Times New Roman"/>
              <w:i/>
              <w:szCs w:val="21"/>
            </w:rPr>
          </w:rPrChange>
        </w:rPr>
      </w:pPr>
      <w:r w:rsidRPr="0037788B">
        <w:rPr>
          <w:rFonts w:ascii="Times New Roman" w:hAnsi="Times New Roman" w:cs="Times New Roman" w:hint="eastAsia"/>
          <w:szCs w:val="21"/>
          <w:rPrChange w:id="104" w:author="Cindy Chen" w:date="2018-07-30T14:45:00Z">
            <w:rPr>
              <w:rFonts w:ascii="Times New Roman" w:hAnsi="Times New Roman" w:cs="Times New Roman" w:hint="eastAsia"/>
              <w:i/>
              <w:szCs w:val="21"/>
            </w:rPr>
          </w:rPrChange>
        </w:rPr>
        <w:t>图</w:t>
      </w:r>
      <w:del w:id="105" w:author="Cindy Chen" w:date="2018-07-30T14:45:00Z">
        <w:r w:rsidRPr="0037788B" w:rsidDel="0037788B">
          <w:rPr>
            <w:rFonts w:ascii="Times New Roman" w:hAnsi="Times New Roman" w:cs="Times New Roman"/>
            <w:szCs w:val="21"/>
            <w:rPrChange w:id="106" w:author="Cindy Chen" w:date="2018-07-30T14:45:00Z">
              <w:rPr>
                <w:rFonts w:ascii="Times New Roman" w:hAnsi="Times New Roman" w:cs="Times New Roman"/>
                <w:i/>
                <w:szCs w:val="21"/>
              </w:rPr>
            </w:rPrChange>
          </w:rPr>
          <w:delText xml:space="preserve"> 1.2.3.1</w:delText>
        </w:r>
      </w:del>
      <w:ins w:id="107" w:author="Cindy Chen" w:date="2018-07-30T14:45:00Z">
        <w:r w:rsidR="0037788B">
          <w:rPr>
            <w:rFonts w:ascii="Times New Roman" w:hAnsi="Times New Roman" w:cs="Times New Roman" w:hint="eastAsia"/>
            <w:szCs w:val="21"/>
          </w:rPr>
          <w:t>1-7</w:t>
        </w:r>
      </w:ins>
      <w:r w:rsidRPr="0037788B">
        <w:rPr>
          <w:rFonts w:ascii="Times New Roman" w:hAnsi="Times New Roman" w:cs="Times New Roman"/>
          <w:szCs w:val="21"/>
          <w:rPrChange w:id="108" w:author="Cindy Chen" w:date="2018-07-30T14:45:00Z">
            <w:rPr>
              <w:rFonts w:ascii="Times New Roman" w:hAnsi="Times New Roman" w:cs="Times New Roman"/>
              <w:i/>
              <w:szCs w:val="21"/>
            </w:rPr>
          </w:rPrChange>
        </w:rPr>
        <w:t xml:space="preserve"> </w:t>
      </w:r>
      <w:r w:rsidRPr="0037788B">
        <w:rPr>
          <w:rFonts w:ascii="Times New Roman" w:hAnsi="Times New Roman" w:cs="Times New Roman" w:hint="eastAsia"/>
          <w:szCs w:val="21"/>
          <w:rPrChange w:id="109" w:author="Cindy Chen" w:date="2018-07-30T14:45:00Z">
            <w:rPr>
              <w:rFonts w:ascii="Times New Roman" w:hAnsi="Times New Roman" w:cs="Times New Roman" w:hint="eastAsia"/>
              <w:i/>
              <w:szCs w:val="21"/>
            </w:rPr>
          </w:rPrChange>
        </w:rPr>
        <w:t>向量正交</w:t>
      </w:r>
    </w:p>
    <w:p w14:paraId="0BA7495D" w14:textId="77777777" w:rsidR="00AB1B7E" w:rsidRDefault="00AB1B7E">
      <w:pPr>
        <w:jc w:val="left"/>
        <w:rPr>
          <w:rFonts w:ascii="Times New Roman" w:hAnsi="Times New Roman" w:cs="Times New Roman"/>
          <w:i/>
          <w:szCs w:val="21"/>
        </w:rPr>
      </w:pPr>
    </w:p>
    <w:p w14:paraId="2BB63034" w14:textId="77777777" w:rsidR="00AB1B7E" w:rsidRDefault="00AB1B7E">
      <w:pPr>
        <w:jc w:val="left"/>
        <w:rPr>
          <w:rFonts w:ascii="Times New Roman" w:hAnsi="Times New Roman" w:cs="Times New Roman"/>
          <w:i/>
          <w:szCs w:val="21"/>
        </w:rPr>
      </w:pPr>
    </w:p>
    <w:p w14:paraId="0764164F" w14:textId="46E34427" w:rsidR="00AB1B7E" w:rsidRDefault="005E2D7D">
      <w:pPr>
        <w:jc w:val="left"/>
        <w:rPr>
          <w:rFonts w:ascii="Times New Roman" w:hAnsi="Times New Roman" w:cs="Times New Roman"/>
          <w:szCs w:val="21"/>
        </w:rPr>
      </w:pPr>
      <w:r>
        <w:rPr>
          <w:rFonts w:ascii="Times New Roman" w:hAnsi="Times New Roman" w:cs="Times New Roman" w:hint="eastAsia"/>
          <w:szCs w:val="21"/>
        </w:rPr>
        <w:t>如果</w:t>
      </w:r>
      <w:r>
        <w:rPr>
          <w:rFonts w:ascii="Times New Roman" w:hAnsi="Times New Roman" w:cs="Times New Roman" w:hint="eastAsia"/>
          <w:szCs w:val="21"/>
        </w:rPr>
        <w:t xml:space="preserve"> </w:t>
      </w:r>
      <m:oMath>
        <m:r>
          <w:rPr>
            <w:rFonts w:ascii="Cambria Math" w:hAnsi="Cambria Math" w:cs="Times New Roman"/>
            <w:szCs w:val="21"/>
          </w:rPr>
          <m:t>x</m:t>
        </m:r>
      </m:oMath>
      <w:r>
        <w:rPr>
          <w:rFonts w:ascii="Times New Roman" w:hAnsi="Times New Roman" w:cs="Times New Roman" w:hint="eastAsia"/>
          <w:szCs w:val="21"/>
        </w:rPr>
        <w:t xml:space="preserve"> </w:t>
      </w:r>
      <w:r>
        <w:rPr>
          <w:rFonts w:ascii="Times New Roman" w:hAnsi="Times New Roman" w:cs="Times New Roman" w:hint="eastAsia"/>
          <w:szCs w:val="21"/>
        </w:rPr>
        <w:t>和</w:t>
      </w:r>
      <w:r>
        <w:rPr>
          <w:rFonts w:ascii="Times New Roman" w:hAnsi="Times New Roman" w:cs="Times New Roman" w:hint="eastAsia"/>
          <w:szCs w:val="21"/>
        </w:rPr>
        <w:t xml:space="preserve"> </w:t>
      </w:r>
      <m:oMath>
        <m:r>
          <w:rPr>
            <w:rFonts w:ascii="Cambria Math" w:hAnsi="Cambria Math" w:cs="Times New Roman"/>
            <w:szCs w:val="21"/>
          </w:rPr>
          <m:t>y</m:t>
        </m:r>
      </m:oMath>
      <w:r>
        <w:rPr>
          <w:rFonts w:ascii="Times New Roman" w:hAnsi="Times New Roman" w:cs="Times New Roman" w:hint="eastAsia"/>
          <w:szCs w:val="21"/>
        </w:rPr>
        <w:t xml:space="preserve"> </w:t>
      </w:r>
      <w:r>
        <w:rPr>
          <w:rFonts w:ascii="Times New Roman" w:hAnsi="Times New Roman" w:cs="Times New Roman" w:hint="eastAsia"/>
          <w:szCs w:val="21"/>
        </w:rPr>
        <w:t>之间夹角为</w:t>
      </w:r>
      <w:r>
        <w:rPr>
          <w:rFonts w:ascii="Times New Roman" w:hAnsi="Times New Roman" w:cs="Times New Roman" w:hint="eastAsia"/>
          <w:szCs w:val="21"/>
        </w:rPr>
        <w:t xml:space="preserve"> </w:t>
      </w:r>
      <m:oMath>
        <m:r>
          <m:rPr>
            <m:sty m:val="p"/>
          </m:rPr>
          <w:rPr>
            <w:rFonts w:ascii="Cambria Math" w:hAnsi="Cambria Math" w:cs="Times New Roman"/>
            <w:szCs w:val="21"/>
          </w:rPr>
          <m:t>θ</m:t>
        </m:r>
      </m:oMath>
      <w:r>
        <w:rPr>
          <w:rFonts w:ascii="Times New Roman" w:hAnsi="Times New Roman" w:cs="Times New Roman" w:hint="eastAsia"/>
          <w:szCs w:val="21"/>
        </w:rPr>
        <w:t xml:space="preserve"> </w:t>
      </w:r>
      <w:r>
        <w:rPr>
          <w:rFonts w:ascii="Times New Roman" w:hAnsi="Times New Roman" w:cs="Times New Roman" w:hint="eastAsia"/>
          <w:szCs w:val="21"/>
        </w:rPr>
        <w:t>，那么</w:t>
      </w:r>
      <w:r>
        <w:rPr>
          <w:rFonts w:ascii="Times New Roman" w:hAnsi="Times New Roman" w:cs="Times New Roman" w:hint="eastAsia"/>
          <w:szCs w:val="21"/>
        </w:rPr>
        <w:t xml:space="preserve"> </w:t>
      </w:r>
      <m:oMath>
        <m:d>
          <m:dPr>
            <m:begChr m:val="‖"/>
            <m:endChr m:val="‖"/>
            <m:ctrlPr>
              <w:rPr>
                <w:rFonts w:ascii="Cambria Math" w:hAnsi="Cambria Math" w:cs="Times New Roman"/>
                <w:szCs w:val="21"/>
              </w:rPr>
            </m:ctrlPr>
          </m:dPr>
          <m:e>
            <m:r>
              <w:rPr>
                <w:rFonts w:ascii="Cambria Math" w:hAnsi="Cambria Math" w:cs="Times New Roman"/>
                <w:szCs w:val="21"/>
              </w:rPr>
              <m:t>x</m:t>
            </m:r>
          </m:e>
        </m:d>
        <m:func>
          <m:funcPr>
            <m:ctrlPr>
              <w:rPr>
                <w:rFonts w:ascii="Cambria Math" w:hAnsi="Cambria Math" w:cs="Times New Roman"/>
                <w:szCs w:val="21"/>
              </w:rPr>
            </m:ctrlPr>
          </m:funcPr>
          <m:fName>
            <m:r>
              <m:rPr>
                <m:sty m:val="p"/>
              </m:rPr>
              <w:rPr>
                <w:rFonts w:ascii="Cambria Math" w:hAnsi="Cambria Math" w:cs="Times New Roman"/>
                <w:szCs w:val="21"/>
              </w:rPr>
              <m:t>cos</m:t>
            </m:r>
          </m:fName>
          <m:e>
            <m:r>
              <w:rPr>
                <w:rFonts w:ascii="Cambria Math" w:hAnsi="Cambria Math" w:cs="Times New Roman"/>
                <w:szCs w:val="21"/>
              </w:rPr>
              <m:t>θ</m:t>
            </m:r>
          </m:e>
        </m:func>
      </m:oMath>
      <w:r>
        <w:rPr>
          <w:rFonts w:ascii="Times New Roman" w:hAnsi="Times New Roman" w:cs="Times New Roman" w:hint="eastAsia"/>
          <w:szCs w:val="21"/>
        </w:rPr>
        <w:t xml:space="preserve"> </w:t>
      </w:r>
      <w:r>
        <w:rPr>
          <w:rFonts w:ascii="Times New Roman" w:hAnsi="Times New Roman" w:cs="Times New Roman" w:hint="eastAsia"/>
          <w:szCs w:val="21"/>
        </w:rPr>
        <w:t>是</w:t>
      </w:r>
      <w:r>
        <w:rPr>
          <w:rFonts w:ascii="Times New Roman" w:hAnsi="Times New Roman" w:cs="Times New Roman" w:hint="eastAsia"/>
          <w:szCs w:val="21"/>
        </w:rPr>
        <w:t xml:space="preserve"> </w:t>
      </w:r>
      <m:oMath>
        <m:r>
          <w:rPr>
            <w:rFonts w:ascii="Cambria Math" w:hAnsi="Cambria Math" w:cs="Times New Roman"/>
            <w:szCs w:val="21"/>
          </w:rPr>
          <m:t>x</m:t>
        </m:r>
      </m:oMath>
      <w:r>
        <w:rPr>
          <w:rFonts w:ascii="Times New Roman" w:hAnsi="Times New Roman" w:cs="Times New Roman" w:hint="eastAsia"/>
          <w:szCs w:val="21"/>
        </w:rPr>
        <w:t xml:space="preserve"> </w:t>
      </w:r>
      <w:r>
        <w:rPr>
          <w:rFonts w:ascii="Times New Roman" w:hAnsi="Times New Roman" w:cs="Times New Roman" w:hint="eastAsia"/>
          <w:szCs w:val="21"/>
        </w:rPr>
        <w:t>向</w:t>
      </w:r>
      <w:r>
        <w:rPr>
          <w:rFonts w:ascii="Times New Roman" w:hAnsi="Times New Roman" w:cs="Times New Roman" w:hint="eastAsia"/>
          <w:szCs w:val="21"/>
        </w:rPr>
        <w:t xml:space="preserve"> </w:t>
      </w:r>
      <m:oMath>
        <m:r>
          <w:rPr>
            <w:rFonts w:ascii="Cambria Math" w:hAnsi="Cambria Math" w:cs="Times New Roman"/>
            <w:szCs w:val="21"/>
          </w:rPr>
          <m:t>y</m:t>
        </m:r>
      </m:oMath>
      <w:r>
        <w:rPr>
          <w:rFonts w:ascii="Times New Roman" w:hAnsi="Times New Roman" w:cs="Times New Roman" w:hint="eastAsia"/>
          <w:szCs w:val="21"/>
        </w:rPr>
        <w:t xml:space="preserve"> </w:t>
      </w:r>
      <w:r>
        <w:rPr>
          <w:rFonts w:ascii="Times New Roman" w:hAnsi="Times New Roman" w:cs="Times New Roman" w:hint="eastAsia"/>
          <w:szCs w:val="21"/>
        </w:rPr>
        <w:t>方向的投影长度，如图</w:t>
      </w:r>
      <w:r>
        <w:rPr>
          <w:rFonts w:ascii="Times New Roman" w:hAnsi="Times New Roman" w:cs="Times New Roman" w:hint="eastAsia"/>
          <w:szCs w:val="21"/>
        </w:rPr>
        <w:t xml:space="preserve"> 1</w:t>
      </w:r>
      <w:del w:id="110" w:author="Cindy Chen" w:date="2018-07-30T15:31:00Z">
        <w:r w:rsidDel="000C5D62">
          <w:rPr>
            <w:rFonts w:ascii="Times New Roman" w:hAnsi="Times New Roman" w:cs="Times New Roman" w:hint="eastAsia"/>
            <w:szCs w:val="21"/>
          </w:rPr>
          <w:delText>.2.3.2</w:delText>
        </w:r>
      </w:del>
      <w:ins w:id="111" w:author="Cindy Chen" w:date="2018-07-30T15:31:00Z">
        <w:r w:rsidR="000C5D62">
          <w:rPr>
            <w:rFonts w:ascii="Times New Roman" w:hAnsi="Times New Roman" w:cs="Times New Roman" w:hint="eastAsia"/>
            <w:szCs w:val="21"/>
          </w:rPr>
          <w:t>-8</w:t>
        </w:r>
        <w:r w:rsidR="000C5D62">
          <w:rPr>
            <w:rFonts w:ascii="Times New Roman" w:hAnsi="Times New Roman" w:cs="Times New Roman" w:hint="eastAsia"/>
            <w:szCs w:val="21"/>
          </w:rPr>
          <w:t>所示</w:t>
        </w:r>
      </w:ins>
      <w:r>
        <w:rPr>
          <w:rFonts w:ascii="Times New Roman" w:hAnsi="Times New Roman" w:cs="Times New Roman" w:hint="eastAsia"/>
          <w:szCs w:val="21"/>
        </w:rPr>
        <w:t xml:space="preserve"> </w:t>
      </w:r>
      <w:r>
        <w:rPr>
          <w:rFonts w:ascii="Times New Roman" w:hAnsi="Times New Roman" w:cs="Times New Roman" w:hint="eastAsia"/>
          <w:szCs w:val="21"/>
        </w:rPr>
        <w:t>。它等于</w:t>
      </w:r>
      <w:r>
        <w:rPr>
          <w:rFonts w:ascii="Times New Roman" w:hAnsi="Times New Roman" w:cs="Times New Roman" w:hint="eastAsia"/>
          <w:szCs w:val="21"/>
        </w:rPr>
        <w:t xml:space="preserve"> </w:t>
      </w:r>
      <m:oMath>
        <m:r>
          <w:rPr>
            <w:rFonts w:ascii="Cambria Math" w:hAnsi="Cambria Math" w:cs="Times New Roman"/>
            <w:szCs w:val="21"/>
          </w:rPr>
          <m:t xml:space="preserve"> </m:t>
        </m:r>
        <m:f>
          <m:fPr>
            <m:type m:val="lin"/>
            <m:ctrlPr>
              <w:rPr>
                <w:rFonts w:ascii="Cambria Math" w:hAnsi="Cambria Math" w:cs="Times New Roman"/>
                <w:i/>
                <w:szCs w:val="21"/>
              </w:rPr>
            </m:ctrlPr>
          </m:fPr>
          <m:num>
            <m:d>
              <m:dPr>
                <m:begChr m:val="〈"/>
                <m:endChr m:val="〉"/>
                <m:ctrlPr>
                  <w:rPr>
                    <w:rFonts w:ascii="Cambria Math" w:hAnsi="Cambria Math" w:cs="Times New Roman"/>
                    <w:i/>
                    <w:szCs w:val="21"/>
                  </w:rPr>
                </m:ctrlPr>
              </m:dPr>
              <m:e>
                <m:r>
                  <w:rPr>
                    <w:rFonts w:ascii="Cambria Math" w:hAnsi="Cambria Math" w:cs="Times New Roman"/>
                    <w:szCs w:val="21"/>
                  </w:rPr>
                  <m:t>x,y</m:t>
                </m:r>
              </m:e>
            </m:d>
          </m:num>
          <m:den>
            <m:d>
              <m:dPr>
                <m:begChr m:val="‖"/>
                <m:endChr m:val="‖"/>
                <m:ctrlPr>
                  <w:rPr>
                    <w:rFonts w:ascii="Cambria Math" w:hAnsi="Cambria Math" w:cs="Times New Roman"/>
                    <w:i/>
                    <w:szCs w:val="21"/>
                  </w:rPr>
                </m:ctrlPr>
              </m:dPr>
              <m:e>
                <m:r>
                  <m:rPr>
                    <m:sty m:val="p"/>
                  </m:rPr>
                  <w:rPr>
                    <w:rFonts w:ascii="Cambria Math" w:hAnsi="Cambria Math" w:cs="Times New Roman"/>
                    <w:szCs w:val="21"/>
                  </w:rPr>
                  <m:t>y</m:t>
                </m:r>
              </m:e>
            </m:d>
          </m:den>
        </m:f>
      </m:oMath>
      <w:r>
        <w:rPr>
          <w:rFonts w:ascii="Times New Roman" w:hAnsi="Times New Roman" w:cs="Times New Roman" w:hint="eastAsia"/>
          <w:szCs w:val="21"/>
        </w:rPr>
        <w:t xml:space="preserve"> </w:t>
      </w:r>
      <w:r>
        <w:rPr>
          <w:rFonts w:ascii="Times New Roman" w:hAnsi="Times New Roman" w:cs="Times New Roman" w:hint="eastAsia"/>
          <w:szCs w:val="21"/>
        </w:rPr>
        <w:t>。如果</w:t>
      </w:r>
      <w:r>
        <w:rPr>
          <w:rFonts w:ascii="Times New Roman" w:hAnsi="Times New Roman" w:cs="Times New Roman" w:hint="eastAsia"/>
          <w:szCs w:val="21"/>
        </w:rPr>
        <w:t xml:space="preserve"> </w:t>
      </w:r>
      <m:oMath>
        <m:r>
          <w:rPr>
            <w:rFonts w:ascii="Cambria Math" w:hAnsi="Cambria Math" w:cs="Times New Roman"/>
            <w:szCs w:val="21"/>
          </w:rPr>
          <m:t>y</m:t>
        </m:r>
      </m:oMath>
      <w:r>
        <w:rPr>
          <w:rFonts w:ascii="Times New Roman" w:hAnsi="Times New Roman" w:cs="Times New Roman" w:hint="eastAsia"/>
          <w:szCs w:val="21"/>
        </w:rPr>
        <w:t xml:space="preserve"> </w:t>
      </w:r>
      <w:r>
        <w:rPr>
          <w:rFonts w:ascii="Times New Roman" w:hAnsi="Times New Roman" w:cs="Times New Roman" w:hint="eastAsia"/>
          <w:szCs w:val="21"/>
        </w:rPr>
        <w:t>是单位向量，则</w:t>
      </w:r>
      <w:r>
        <w:rPr>
          <w:rFonts w:ascii="Times New Roman" w:hAnsi="Times New Roman" w:cs="Times New Roman" w:hint="eastAsia"/>
          <w:szCs w:val="21"/>
        </w:rPr>
        <w:t xml:space="preserve"> </w:t>
      </w:r>
      <m:oMath>
        <m:r>
          <w:rPr>
            <w:rFonts w:ascii="Cambria Math" w:hAnsi="Cambria Math" w:cs="Times New Roman"/>
            <w:szCs w:val="21"/>
          </w:rPr>
          <m:t>x</m:t>
        </m:r>
      </m:oMath>
      <w:r>
        <w:rPr>
          <w:rFonts w:ascii="Times New Roman" w:hAnsi="Times New Roman" w:cs="Times New Roman" w:hint="eastAsia"/>
          <w:szCs w:val="21"/>
        </w:rPr>
        <w:t xml:space="preserve"> </w:t>
      </w:r>
      <w:r>
        <w:rPr>
          <w:rFonts w:ascii="Times New Roman" w:hAnsi="Times New Roman" w:cs="Times New Roman" w:hint="eastAsia"/>
          <w:szCs w:val="21"/>
        </w:rPr>
        <w:t>向</w:t>
      </w:r>
      <w:r>
        <w:rPr>
          <w:rFonts w:ascii="Times New Roman" w:hAnsi="Times New Roman" w:cs="Times New Roman" w:hint="eastAsia"/>
          <w:szCs w:val="21"/>
        </w:rPr>
        <w:t xml:space="preserve"> </w:t>
      </w:r>
      <m:oMath>
        <m:r>
          <w:rPr>
            <w:rFonts w:ascii="Cambria Math" w:hAnsi="Cambria Math" w:cs="Times New Roman"/>
            <w:szCs w:val="21"/>
          </w:rPr>
          <m:t>y</m:t>
        </m:r>
      </m:oMath>
      <w:r>
        <w:rPr>
          <w:rFonts w:ascii="Times New Roman" w:hAnsi="Times New Roman" w:cs="Times New Roman" w:hint="eastAsia"/>
          <w:szCs w:val="21"/>
        </w:rPr>
        <w:t xml:space="preserve"> </w:t>
      </w:r>
      <w:r>
        <w:rPr>
          <w:rFonts w:ascii="Times New Roman" w:hAnsi="Times New Roman" w:cs="Times New Roman" w:hint="eastAsia"/>
          <w:szCs w:val="21"/>
        </w:rPr>
        <w:t>方向的投影长度就是</w:t>
      </w:r>
      <w:r>
        <w:rPr>
          <w:rFonts w:ascii="Times New Roman" w:hAnsi="Times New Roman" w:cs="Times New Roman" w:hint="eastAsia"/>
          <w:szCs w:val="21"/>
        </w:rPr>
        <w:t xml:space="preserve"> </w:t>
      </w:r>
      <m:oMath>
        <m:d>
          <m:dPr>
            <m:begChr m:val="〈"/>
            <m:endChr m:val="〉"/>
            <m:ctrlPr>
              <w:rPr>
                <w:rFonts w:ascii="Cambria Math" w:hAnsi="Cambria Math" w:cs="Times New Roman"/>
                <w:i/>
                <w:szCs w:val="21"/>
              </w:rPr>
            </m:ctrlPr>
          </m:dPr>
          <m:e>
            <m:r>
              <w:rPr>
                <w:rFonts w:ascii="Cambria Math" w:hAnsi="Cambria Math" w:cs="Times New Roman"/>
                <w:szCs w:val="21"/>
              </w:rPr>
              <m:t>x,y</m:t>
            </m:r>
          </m:e>
        </m:d>
      </m:oMath>
      <w:r>
        <w:rPr>
          <w:rFonts w:ascii="Times New Roman" w:hAnsi="Times New Roman" w:cs="Times New Roman" w:hint="eastAsia"/>
          <w:szCs w:val="21"/>
        </w:rPr>
        <w:t xml:space="preserve"> </w:t>
      </w:r>
      <w:r>
        <w:rPr>
          <w:rFonts w:ascii="Times New Roman" w:hAnsi="Times New Roman" w:cs="Times New Roman" w:hint="eastAsia"/>
          <w:szCs w:val="21"/>
        </w:rPr>
        <w:t>。</w:t>
      </w:r>
    </w:p>
    <w:p w14:paraId="25B878E4" w14:textId="77777777" w:rsidR="00AB1B7E" w:rsidRDefault="00AB1B7E">
      <w:pPr>
        <w:jc w:val="left"/>
        <w:rPr>
          <w:rFonts w:ascii="Times New Roman" w:hAnsi="Times New Roman" w:cs="Times New Roman"/>
          <w:szCs w:val="21"/>
        </w:rPr>
      </w:pPr>
    </w:p>
    <w:p w14:paraId="31029267" w14:textId="77777777" w:rsidR="00AB1B7E" w:rsidRDefault="00AB1B7E">
      <w:pPr>
        <w:jc w:val="left"/>
        <w:rPr>
          <w:rFonts w:ascii="Times New Roman" w:hAnsi="Times New Roman" w:cs="Times New Roman"/>
          <w:szCs w:val="21"/>
        </w:rPr>
      </w:pPr>
    </w:p>
    <w:p w14:paraId="4AB74F83" w14:textId="77777777" w:rsidR="00AB1B7E" w:rsidRDefault="005E2D7D">
      <w:pPr>
        <w:jc w:val="center"/>
        <w:rPr>
          <w:rFonts w:ascii="Times New Roman" w:hAnsi="Times New Roman" w:cs="Times New Roman"/>
          <w:szCs w:val="21"/>
        </w:rPr>
      </w:pPr>
      <w:r>
        <w:rPr>
          <w:rFonts w:ascii="Times New Roman" w:hAnsi="Times New Roman" w:cs="Times New Roman"/>
          <w:noProof/>
          <w:szCs w:val="21"/>
        </w:rPr>
        <w:drawing>
          <wp:inline distT="0" distB="0" distL="0" distR="0" wp14:anchorId="673091D8" wp14:editId="4D57E9CE">
            <wp:extent cx="3810000" cy="21336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14:paraId="7572231D" w14:textId="2049E2FC" w:rsidR="00AB1B7E" w:rsidRPr="0037788B" w:rsidRDefault="005E2D7D">
      <w:pPr>
        <w:jc w:val="center"/>
        <w:rPr>
          <w:rFonts w:ascii="Times New Roman" w:hAnsi="Times New Roman" w:cs="Times New Roman"/>
          <w:szCs w:val="21"/>
          <w:rPrChange w:id="112" w:author="Cindy Chen" w:date="2018-07-30T14:45:00Z">
            <w:rPr>
              <w:rFonts w:ascii="Times New Roman" w:hAnsi="Times New Roman" w:cs="Times New Roman"/>
              <w:i/>
              <w:szCs w:val="21"/>
            </w:rPr>
          </w:rPrChange>
        </w:rPr>
      </w:pPr>
      <w:r w:rsidRPr="0037788B">
        <w:rPr>
          <w:rFonts w:ascii="Times New Roman" w:hAnsi="Times New Roman" w:cs="Times New Roman" w:hint="eastAsia"/>
          <w:szCs w:val="21"/>
          <w:rPrChange w:id="113" w:author="Cindy Chen" w:date="2018-07-30T14:45:00Z">
            <w:rPr>
              <w:rFonts w:ascii="Times New Roman" w:hAnsi="Times New Roman" w:cs="Times New Roman" w:hint="eastAsia"/>
              <w:i/>
              <w:szCs w:val="21"/>
            </w:rPr>
          </w:rPrChange>
        </w:rPr>
        <w:t>图</w:t>
      </w:r>
      <w:del w:id="114" w:author="Cindy Chen" w:date="2018-07-30T14:45:00Z">
        <w:r w:rsidRPr="0037788B" w:rsidDel="0037788B">
          <w:rPr>
            <w:rFonts w:ascii="Times New Roman" w:hAnsi="Times New Roman" w:cs="Times New Roman"/>
            <w:szCs w:val="21"/>
            <w:rPrChange w:id="115" w:author="Cindy Chen" w:date="2018-07-30T14:45:00Z">
              <w:rPr>
                <w:rFonts w:ascii="Times New Roman" w:hAnsi="Times New Roman" w:cs="Times New Roman"/>
                <w:i/>
                <w:szCs w:val="21"/>
              </w:rPr>
            </w:rPrChange>
          </w:rPr>
          <w:delText xml:space="preserve"> 1.2.3.2</w:delText>
        </w:r>
      </w:del>
      <w:ins w:id="116" w:author="Cindy Chen" w:date="2018-07-30T14:45:00Z">
        <w:r w:rsidR="0037788B">
          <w:rPr>
            <w:rFonts w:ascii="Times New Roman" w:hAnsi="Times New Roman" w:cs="Times New Roman" w:hint="eastAsia"/>
            <w:szCs w:val="21"/>
          </w:rPr>
          <w:t>1-8</w:t>
        </w:r>
      </w:ins>
      <w:r w:rsidRPr="0037788B">
        <w:rPr>
          <w:rFonts w:ascii="Times New Roman" w:hAnsi="Times New Roman" w:cs="Times New Roman"/>
          <w:szCs w:val="21"/>
          <w:rPrChange w:id="117" w:author="Cindy Chen" w:date="2018-07-30T14:45:00Z">
            <w:rPr>
              <w:rFonts w:ascii="Times New Roman" w:hAnsi="Times New Roman" w:cs="Times New Roman"/>
              <w:i/>
              <w:szCs w:val="21"/>
            </w:rPr>
          </w:rPrChange>
        </w:rPr>
        <w:t xml:space="preserve"> </w:t>
      </w:r>
      <w:r w:rsidRPr="0037788B">
        <w:rPr>
          <w:rFonts w:ascii="Times New Roman" w:hAnsi="Times New Roman" w:cs="Times New Roman" w:hint="eastAsia"/>
          <w:szCs w:val="21"/>
          <w:rPrChange w:id="118" w:author="Cindy Chen" w:date="2018-07-30T14:45:00Z">
            <w:rPr>
              <w:rFonts w:ascii="Times New Roman" w:hAnsi="Times New Roman" w:cs="Times New Roman" w:hint="eastAsia"/>
              <w:i/>
              <w:szCs w:val="21"/>
            </w:rPr>
          </w:rPrChange>
        </w:rPr>
        <w:t>向量投影</w:t>
      </w:r>
    </w:p>
    <w:p w14:paraId="36B9F729" w14:textId="77777777" w:rsidR="00AB1B7E" w:rsidRDefault="00AB1B7E">
      <w:pPr>
        <w:jc w:val="left"/>
        <w:rPr>
          <w:rFonts w:ascii="Times New Roman" w:hAnsi="Times New Roman" w:cs="Times New Roman"/>
          <w:i/>
          <w:szCs w:val="21"/>
        </w:rPr>
      </w:pPr>
    </w:p>
    <w:p w14:paraId="174BC1D4" w14:textId="77777777" w:rsidR="00AB1B7E" w:rsidRDefault="00AB1B7E">
      <w:pPr>
        <w:jc w:val="left"/>
        <w:rPr>
          <w:rFonts w:ascii="Times New Roman" w:hAnsi="Times New Roman" w:cs="Times New Roman"/>
          <w:i/>
          <w:szCs w:val="21"/>
        </w:rPr>
      </w:pPr>
    </w:p>
    <w:p w14:paraId="5057A500" w14:textId="77777777" w:rsidR="00AB1B7E" w:rsidRDefault="005E2D7D">
      <w:pPr>
        <w:jc w:val="left"/>
        <w:rPr>
          <w:rFonts w:ascii="Times New Roman" w:hAnsi="Times New Roman" w:cs="Times New Roman"/>
          <w:szCs w:val="21"/>
        </w:rPr>
      </w:pPr>
      <w:r>
        <w:rPr>
          <w:rFonts w:ascii="Times New Roman" w:hAnsi="Times New Roman" w:cs="Times New Roman" w:hint="eastAsia"/>
          <w:szCs w:val="21"/>
        </w:rPr>
        <w:t>如果把列向量看作</w:t>
      </w:r>
      <w:r>
        <w:rPr>
          <w:rFonts w:ascii="Times New Roman" w:hAnsi="Times New Roman" w:cs="Times New Roman" w:hint="eastAsia"/>
          <w:szCs w:val="21"/>
        </w:rPr>
        <w:t xml:space="preserve"> </w:t>
      </w:r>
      <m:oMath>
        <m:r>
          <m:rPr>
            <m:sty m:val="p"/>
          </m:rPr>
          <w:rPr>
            <w:rFonts w:ascii="Cambria Math" w:hAnsi="Cambria Math" w:cs="Times New Roman"/>
            <w:szCs w:val="21"/>
          </w:rPr>
          <m:t>n×1</m:t>
        </m:r>
      </m:oMath>
      <w:r>
        <w:rPr>
          <w:rFonts w:ascii="Times New Roman" w:hAnsi="Times New Roman" w:cs="Times New Roman" w:hint="eastAsia"/>
          <w:szCs w:val="21"/>
        </w:rPr>
        <w:t xml:space="preserve"> </w:t>
      </w:r>
      <w:r>
        <w:rPr>
          <w:rFonts w:ascii="Times New Roman" w:hAnsi="Times New Roman" w:cs="Times New Roman" w:hint="eastAsia"/>
          <w:szCs w:val="21"/>
        </w:rPr>
        <w:t>矩阵，向量的内积可以用矩阵乘积表示：</w:t>
      </w:r>
    </w:p>
    <w:p w14:paraId="4D61D9AD" w14:textId="77777777" w:rsidR="00AB1B7E" w:rsidRDefault="00AB1B7E">
      <w:pPr>
        <w:jc w:val="left"/>
        <w:rPr>
          <w:rFonts w:ascii="Times New Roman" w:hAnsi="Times New Roman" w:cs="Times New Roman"/>
          <w:szCs w:val="21"/>
        </w:rPr>
      </w:pPr>
    </w:p>
    <w:p w14:paraId="3DE8922C" w14:textId="77777777" w:rsidR="00AB1B7E" w:rsidRDefault="00AB1B7E">
      <w:pPr>
        <w:jc w:val="left"/>
        <w:rPr>
          <w:rFonts w:ascii="Times New Roman" w:hAnsi="Times New Roman" w:cs="Times New Roman"/>
          <w:szCs w:val="21"/>
        </w:rPr>
      </w:pPr>
    </w:p>
    <w:p w14:paraId="1E3C7109" w14:textId="77777777" w:rsidR="00AB1B7E" w:rsidRDefault="001E3B38">
      <w:pPr>
        <w:jc w:val="left"/>
        <w:rPr>
          <w:rFonts w:ascii="Times New Roman" w:hAnsi="Times New Roman" w:cs="Times New Roman"/>
          <w:szCs w:val="21"/>
        </w:rPr>
      </w:pPr>
      <m:oMathPara>
        <m:oMath>
          <m:d>
            <m:dPr>
              <m:begChr m:val="〈"/>
              <m:endChr m:val="〉"/>
              <m:ctrlPr>
                <w:rPr>
                  <w:rFonts w:ascii="Cambria Math" w:hAnsi="Cambria Math" w:cs="Times New Roman"/>
                  <w:szCs w:val="21"/>
                </w:rPr>
              </m:ctrlPr>
            </m:dPr>
            <m:e>
              <m:r>
                <w:rPr>
                  <w:rFonts w:ascii="Cambria Math" w:hAnsi="Cambria Math" w:cs="Times New Roman"/>
                  <w:szCs w:val="21"/>
                </w:rPr>
                <m:t>x,y</m:t>
              </m:r>
            </m:e>
          </m:d>
          <m:r>
            <w:rPr>
              <w:rFonts w:ascii="Cambria Math" w:hAnsi="Cambria Math" w:cs="Times New Roman"/>
              <w:szCs w:val="21"/>
            </w:rPr>
            <m:t>=</m:t>
          </m:r>
          <m:nary>
            <m:naryPr>
              <m:chr m:val="∑"/>
              <m:limLoc m:val="undOvr"/>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i</m:t>
                  </m:r>
                </m:sub>
              </m:sSub>
            </m:e>
          </m:nary>
          <m:r>
            <w:rPr>
              <w:rFonts w:ascii="Cambria Math" w:hAnsi="Cambria Math" w:cs="Times New Roman"/>
              <w:szCs w:val="21"/>
            </w:rPr>
            <m:t>=</m:t>
          </m:r>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e>
                    <m:m>
                      <m:mPr>
                        <m:mcs>
                          <m:mc>
                            <m:mcPr>
                              <m:count m:val="2"/>
                              <m:mcJc m:val="center"/>
                            </m:mcPr>
                          </m:mc>
                        </m:mcs>
                        <m:ctrlPr>
                          <w:rPr>
                            <w:rFonts w:ascii="Cambria Math" w:hAnsi="Cambria Math" w:cs="Times New Roman"/>
                            <w:i/>
                            <w:szCs w:val="21"/>
                          </w:rPr>
                        </m:ctrlPr>
                      </m:mPr>
                      <m:mr>
                        <m:e>
                          <m:r>
                            <w:rPr>
                              <w:rFonts w:ascii="Cambria Math" w:hAnsi="Cambria Math" w:cs="Times New Roman"/>
                              <w:szCs w:val="21"/>
                            </w:rPr>
                            <m:t>⋯</m:t>
                          </m:r>
                        </m:e>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e>
                      </m:mr>
                    </m:m>
                  </m:e>
                </m:mr>
              </m:m>
            </m:e>
          </m:d>
          <m:d>
            <m:dPr>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1</m:t>
                        </m:r>
                      </m:sub>
                    </m:sSub>
                  </m:e>
                </m:mr>
                <m:mr>
                  <m:e>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2</m:t>
                        </m:r>
                      </m:sub>
                    </m:sSub>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n</m:t>
                              </m:r>
                            </m:sub>
                          </m:sSub>
                        </m:e>
                      </m:mr>
                    </m:m>
                  </m:e>
                </m:mr>
              </m:m>
            </m:e>
          </m:d>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x</m:t>
              </m:r>
            </m:e>
            <m:sup>
              <m:r>
                <m:rPr>
                  <m:sty m:val="p"/>
                </m:rPr>
                <w:rPr>
                  <w:rFonts w:ascii="Cambria Math" w:hAnsi="Cambria Math" w:cs="Times New Roman"/>
                  <w:szCs w:val="21"/>
                </w:rPr>
                <m:t>T</m:t>
              </m:r>
            </m:sup>
          </m:sSup>
          <m:r>
            <w:rPr>
              <w:rFonts w:ascii="Cambria Math" w:hAnsi="Cambria Math" w:cs="Times New Roman"/>
              <w:szCs w:val="21"/>
            </w:rPr>
            <m:t>y</m:t>
          </m:r>
          <m:r>
            <m:rPr>
              <m:sty m:val="p"/>
            </m:rPr>
            <w:rPr>
              <w:rFonts w:ascii="Cambria Math" w:hAnsi="Cambria Math" w:cs="Times New Roman"/>
              <w:szCs w:val="21"/>
            </w:rPr>
            <m:t xml:space="preserve">    </m:t>
          </m:r>
          <m:r>
            <m:rPr>
              <m:sty m:val="p"/>
            </m:rPr>
            <w:rPr>
              <w:rFonts w:ascii="Cambria Math" w:hAnsi="Cambria Math" w:cs="Times New Roman" w:hint="eastAsia"/>
              <w:szCs w:val="21"/>
            </w:rPr>
            <m:t>[1.2.3.9]</m:t>
          </m:r>
        </m:oMath>
      </m:oMathPara>
    </w:p>
    <w:p w14:paraId="0FC931F3" w14:textId="77777777" w:rsidR="00AB1B7E" w:rsidRDefault="00AB1B7E">
      <w:pPr>
        <w:jc w:val="left"/>
        <w:rPr>
          <w:rFonts w:ascii="Times New Roman" w:hAnsi="Times New Roman" w:cs="Times New Roman"/>
          <w:szCs w:val="21"/>
        </w:rPr>
      </w:pPr>
    </w:p>
    <w:p w14:paraId="348DFC4A" w14:textId="77777777" w:rsidR="00AB1B7E" w:rsidRDefault="00AB1B7E">
      <w:pPr>
        <w:jc w:val="left"/>
        <w:rPr>
          <w:rFonts w:ascii="Times New Roman" w:hAnsi="Times New Roman" w:cs="Times New Roman"/>
          <w:szCs w:val="21"/>
        </w:rPr>
      </w:pPr>
    </w:p>
    <w:p w14:paraId="46146186" w14:textId="77777777" w:rsidR="00AB1B7E" w:rsidRDefault="005E2D7D">
      <w:pPr>
        <w:pStyle w:val="a7"/>
        <w:numPr>
          <w:ilvl w:val="2"/>
          <w:numId w:val="2"/>
        </w:numPr>
        <w:ind w:firstLineChars="0"/>
        <w:jc w:val="left"/>
        <w:rPr>
          <w:rFonts w:ascii="Times New Roman" w:hAnsi="Times New Roman" w:cs="Times New Roman"/>
          <w:b/>
          <w:szCs w:val="21"/>
        </w:rPr>
      </w:pPr>
      <w:r>
        <w:rPr>
          <w:rFonts w:ascii="Times New Roman" w:hAnsi="Times New Roman" w:cs="Times New Roman" w:hint="eastAsia"/>
          <w:b/>
          <w:szCs w:val="21"/>
        </w:rPr>
        <w:t>线性空间、基和线性变换</w:t>
      </w:r>
    </w:p>
    <w:p w14:paraId="16EE25D4" w14:textId="77777777" w:rsidR="00AB1B7E" w:rsidRDefault="00AB1B7E">
      <w:pPr>
        <w:jc w:val="left"/>
        <w:rPr>
          <w:rFonts w:ascii="Times New Roman" w:hAnsi="Times New Roman" w:cs="Times New Roman"/>
          <w:szCs w:val="21"/>
        </w:rPr>
      </w:pPr>
    </w:p>
    <w:p w14:paraId="492DE8D1" w14:textId="77777777" w:rsidR="00AB1B7E" w:rsidRDefault="005E2D7D">
      <w:pPr>
        <w:jc w:val="left"/>
        <w:rPr>
          <w:rFonts w:ascii="Times New Roman" w:hAnsi="Times New Roman" w:cs="Times New Roman"/>
          <w:szCs w:val="21"/>
        </w:rPr>
      </w:pPr>
      <w:r>
        <w:rPr>
          <w:rFonts w:ascii="Times New Roman" w:hAnsi="Times New Roman" w:cs="Times New Roman" w:hint="eastAsia"/>
          <w:szCs w:val="21"/>
        </w:rPr>
        <w:t>对任何一个</w:t>
      </w:r>
      <w:r>
        <w:rPr>
          <w:rFonts w:ascii="Times New Roman" w:hAnsi="Times New Roman" w:cs="Times New Roman" w:hint="eastAsia"/>
          <w:szCs w:val="21"/>
        </w:rPr>
        <w:t xml:space="preserve"> n </w:t>
      </w:r>
      <w:r>
        <w:rPr>
          <w:rFonts w:ascii="Times New Roman" w:hAnsi="Times New Roman" w:cs="Times New Roman" w:hint="eastAsia"/>
          <w:szCs w:val="21"/>
        </w:rPr>
        <w:t>维向量</w:t>
      </w:r>
      <w:r>
        <w:rPr>
          <w:rFonts w:ascii="Times New Roman" w:hAnsi="Times New Roman" w:cs="Times New Roman" w:hint="eastAsia"/>
          <w:szCs w:val="21"/>
        </w:rPr>
        <w:t xml:space="preserve"> </w:t>
      </w:r>
      <m:oMath>
        <m:r>
          <w:rPr>
            <w:rFonts w:ascii="Cambria Math" w:hAnsi="Cambria Math" w:cs="Times New Roman"/>
            <w:szCs w:val="21"/>
          </w:rPr>
          <m:t>x</m:t>
        </m:r>
      </m:oMath>
      <w:r>
        <w:rPr>
          <w:rFonts w:ascii="Times New Roman" w:hAnsi="Times New Roman" w:cs="Times New Roman" w:hint="eastAsia"/>
          <w:szCs w:val="21"/>
        </w:rPr>
        <w:t xml:space="preserve"> </w:t>
      </w:r>
      <w:r>
        <w:rPr>
          <w:rFonts w:ascii="Times New Roman" w:hAnsi="Times New Roman" w:cs="Times New Roman" w:hint="eastAsia"/>
          <w:szCs w:val="21"/>
        </w:rPr>
        <w:t>可以进行如下分解：</w:t>
      </w:r>
    </w:p>
    <w:p w14:paraId="0149799D" w14:textId="77777777" w:rsidR="00AB1B7E" w:rsidRDefault="00AB1B7E">
      <w:pPr>
        <w:jc w:val="left"/>
        <w:rPr>
          <w:rFonts w:ascii="Times New Roman" w:hAnsi="Times New Roman" w:cs="Times New Roman"/>
          <w:szCs w:val="21"/>
        </w:rPr>
      </w:pPr>
    </w:p>
    <w:p w14:paraId="7ACB2DC9" w14:textId="77777777" w:rsidR="00AB1B7E" w:rsidRDefault="00AB1B7E">
      <w:pPr>
        <w:jc w:val="left"/>
        <w:rPr>
          <w:rFonts w:ascii="Times New Roman" w:hAnsi="Times New Roman" w:cs="Times New Roman"/>
          <w:szCs w:val="21"/>
        </w:rPr>
      </w:pPr>
    </w:p>
    <w:p w14:paraId="5FA8693C" w14:textId="77777777" w:rsidR="00AB1B7E" w:rsidRDefault="005E2D7D">
      <w:pPr>
        <w:jc w:val="left"/>
        <w:rPr>
          <w:rFonts w:ascii="Times New Roman" w:hAnsi="Times New Roman" w:cs="Times New Roman"/>
          <w:szCs w:val="21"/>
        </w:rPr>
      </w:pPr>
      <m:oMathPara>
        <m:oMath>
          <m:r>
            <w:rPr>
              <w:rFonts w:ascii="Cambria Math" w:hAnsi="Cambria Math" w:cs="Times New Roman"/>
              <w:szCs w:val="21"/>
            </w:rPr>
            <m:t>x</m:t>
          </m:r>
          <m:r>
            <m:rPr>
              <m:sty m:val="p"/>
            </m:rPr>
            <w:rPr>
              <w:rFonts w:ascii="Cambria Math" w:hAnsi="Cambria Math" w:cs="Times New Roman"/>
              <w:szCs w:val="21"/>
            </w:rPr>
            <m:t>=</m:t>
          </m:r>
          <m:d>
            <m:dPr>
              <m:ctrlPr>
                <w:rPr>
                  <w:rFonts w:ascii="Cambria Math" w:hAnsi="Cambria Math" w:cs="Times New Roman"/>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e>
                      </m:mr>
                    </m:m>
                  </m:e>
                </m:mr>
              </m:m>
            </m:e>
          </m:d>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d>
            <m:dPr>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1</m:t>
                    </m:r>
                  </m:e>
                </m:mr>
                <m:mr>
                  <m:e>
                    <m:r>
                      <w:rPr>
                        <w:rFonts w:ascii="Cambria Math" w:hAnsi="Cambria Math" w:cs="Times New Roman"/>
                        <w:szCs w:val="21"/>
                      </w:rPr>
                      <m:t>0</m:t>
                    </m:r>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r>
                            <w:rPr>
                              <w:rFonts w:ascii="Cambria Math" w:hAnsi="Cambria Math" w:cs="Times New Roman"/>
                              <w:szCs w:val="21"/>
                            </w:rPr>
                            <m:t>0</m:t>
                          </m:r>
                        </m:e>
                      </m:mr>
                    </m:m>
                  </m:e>
                </m:mr>
              </m:m>
            </m:e>
          </m:d>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d>
            <m:dPr>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0</m:t>
                    </m:r>
                  </m:e>
                </m:mr>
                <m:mr>
                  <m:e>
                    <m:r>
                      <w:rPr>
                        <w:rFonts w:ascii="Cambria Math" w:hAnsi="Cambria Math" w:cs="Times New Roman"/>
                        <w:szCs w:val="21"/>
                      </w:rPr>
                      <m:t>1</m:t>
                    </m:r>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r>
                            <w:rPr>
                              <w:rFonts w:ascii="Cambria Math" w:hAnsi="Cambria Math" w:cs="Times New Roman"/>
                              <w:szCs w:val="21"/>
                            </w:rPr>
                            <m:t>0</m:t>
                          </m:r>
                        </m:e>
                      </m:mr>
                    </m:m>
                  </m:e>
                </m:mr>
              </m:m>
            </m:e>
          </m:d>
          <m:r>
            <w:rPr>
              <w:rFonts w:ascii="Cambria Math" w:hAnsi="Cambria Math" w:cs="Times New Roman"/>
              <w:szCs w:val="21"/>
            </w:rPr>
            <m:t>+</m:t>
          </m:r>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d>
            <m:dPr>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0</m:t>
                    </m:r>
                  </m:e>
                </m:mr>
                <m:mr>
                  <m:e>
                    <m:r>
                      <w:rPr>
                        <w:rFonts w:ascii="Cambria Math" w:hAnsi="Cambria Math" w:cs="Times New Roman"/>
                        <w:szCs w:val="21"/>
                      </w:rPr>
                      <m:t>0</m:t>
                    </m:r>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r>
                            <w:rPr>
                              <w:rFonts w:ascii="Cambria Math" w:hAnsi="Cambria Math" w:cs="Times New Roman"/>
                              <w:szCs w:val="21"/>
                            </w:rPr>
                            <m:t>1</m:t>
                          </m:r>
                        </m:e>
                      </m:mr>
                    </m:m>
                  </m:e>
                </m:mr>
              </m:m>
            </m:e>
          </m:d>
          <m:r>
            <w:rPr>
              <w:rFonts w:ascii="Cambria Math" w:hAnsi="Cambria Math" w:cs="Times New Roman"/>
              <w:szCs w:val="21"/>
            </w:rPr>
            <m:t>=</m:t>
          </m:r>
          <m:nary>
            <m:naryPr>
              <m:chr m:val="∑"/>
              <m:limLoc m:val="undOvr"/>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e</m:t>
                  </m:r>
                </m:e>
                <m:sub>
                  <m:r>
                    <w:rPr>
                      <w:rFonts w:ascii="Cambria Math" w:hAnsi="Cambria Math" w:cs="Times New Roman"/>
                      <w:szCs w:val="21"/>
                    </w:rPr>
                    <m:t>i</m:t>
                  </m:r>
                </m:sub>
              </m:sSub>
            </m:e>
          </m:nary>
          <m:r>
            <w:rPr>
              <w:rFonts w:ascii="Cambria Math" w:hAnsi="Cambria Math" w:cs="Times New Roman"/>
              <w:szCs w:val="21"/>
            </w:rPr>
            <m:t xml:space="preserve">    [1.2.4.1]</m:t>
          </m:r>
        </m:oMath>
      </m:oMathPara>
    </w:p>
    <w:p w14:paraId="5ADA19DB" w14:textId="77777777" w:rsidR="00AB1B7E" w:rsidRDefault="00AB1B7E">
      <w:pPr>
        <w:jc w:val="left"/>
        <w:rPr>
          <w:rFonts w:ascii="Times New Roman" w:hAnsi="Times New Roman" w:cs="Times New Roman"/>
          <w:szCs w:val="21"/>
        </w:rPr>
      </w:pPr>
    </w:p>
    <w:p w14:paraId="7C1ED872" w14:textId="77777777" w:rsidR="00AB1B7E" w:rsidRDefault="00AB1B7E">
      <w:pPr>
        <w:jc w:val="left"/>
        <w:rPr>
          <w:rFonts w:ascii="Times New Roman" w:hAnsi="Times New Roman" w:cs="Times New Roman"/>
          <w:szCs w:val="21"/>
        </w:rPr>
      </w:pPr>
    </w:p>
    <w:p w14:paraId="46629136" w14:textId="77777777" w:rsidR="00AB1B7E" w:rsidRDefault="005E2D7D">
      <w:pPr>
        <w:jc w:val="left"/>
        <w:rPr>
          <w:rFonts w:ascii="Times New Roman" w:hAnsi="Times New Roman" w:cs="Times New Roman"/>
          <w:szCs w:val="21"/>
        </w:rPr>
      </w:pPr>
      <w:r>
        <w:rPr>
          <w:rFonts w:ascii="Times New Roman" w:hAnsi="Times New Roman" w:cs="Times New Roman" w:hint="eastAsia"/>
          <w:szCs w:val="21"/>
        </w:rPr>
        <w:t>每一个</w:t>
      </w:r>
      <w:r>
        <w:rPr>
          <w:rFonts w:ascii="Times New Roman" w:hAnsi="Times New Roman" w:cs="Times New Roman" w:hint="eastAsia"/>
          <w:szCs w:val="21"/>
        </w:rPr>
        <w:t xml:space="preserve"> </w:t>
      </w:r>
      <m:oMath>
        <m:sSub>
          <m:sSubPr>
            <m:ctrlPr>
              <w:rPr>
                <w:rFonts w:ascii="Cambria Math" w:hAnsi="Cambria Math" w:cs="Times New Roman"/>
                <w:szCs w:val="21"/>
              </w:rPr>
            </m:ctrlPr>
          </m:sSubPr>
          <m:e>
            <m:r>
              <w:rPr>
                <w:rFonts w:ascii="Cambria Math" w:hAnsi="Cambria Math" w:cs="Times New Roman"/>
                <w:szCs w:val="21"/>
              </w:rPr>
              <m:t>e</m:t>
            </m:r>
          </m:e>
          <m:sub>
            <m:r>
              <w:rPr>
                <w:rFonts w:ascii="Cambria Math" w:hAnsi="Cambria Math" w:cs="Times New Roman"/>
                <w:szCs w:val="21"/>
              </w:rPr>
              <m:t>i</m:t>
            </m:r>
          </m:sub>
        </m:sSub>
      </m:oMath>
      <w:r>
        <w:rPr>
          <w:rFonts w:ascii="Times New Roman" w:hAnsi="Times New Roman" w:cs="Times New Roman" w:hint="eastAsia"/>
          <w:szCs w:val="21"/>
        </w:rPr>
        <w:t xml:space="preserve"> </w:t>
      </w:r>
      <w:r>
        <w:rPr>
          <w:rFonts w:ascii="Times New Roman" w:hAnsi="Times New Roman" w:cs="Times New Roman" w:hint="eastAsia"/>
          <w:szCs w:val="21"/>
        </w:rPr>
        <w:t>是一个</w:t>
      </w:r>
      <w:r>
        <w:rPr>
          <w:rFonts w:ascii="Times New Roman" w:hAnsi="Times New Roman" w:cs="Times New Roman" w:hint="eastAsia"/>
          <w:szCs w:val="21"/>
        </w:rPr>
        <w:t xml:space="preserve"> n </w:t>
      </w:r>
      <w:r>
        <w:rPr>
          <w:rFonts w:ascii="Times New Roman" w:hAnsi="Times New Roman" w:cs="Times New Roman" w:hint="eastAsia"/>
          <w:szCs w:val="21"/>
        </w:rPr>
        <w:t>维向量，其第</w:t>
      </w:r>
      <w:r>
        <w:rPr>
          <w:rFonts w:ascii="Times New Roman" w:hAnsi="Times New Roman" w:cs="Times New Roman" w:hint="eastAsia"/>
          <w:szCs w:val="21"/>
        </w:rPr>
        <w:t xml:space="preserve"> </w:t>
      </w:r>
      <m:oMath>
        <m:r>
          <w:rPr>
            <w:rFonts w:ascii="Cambria Math" w:hAnsi="Cambria Math" w:cs="Times New Roman"/>
            <w:szCs w:val="21"/>
          </w:rPr>
          <m:t>i</m:t>
        </m:r>
      </m:oMath>
      <w:r>
        <w:rPr>
          <w:rFonts w:ascii="Times New Roman" w:hAnsi="Times New Roman" w:cs="Times New Roman" w:hint="eastAsia"/>
          <w:szCs w:val="21"/>
        </w:rPr>
        <w:t xml:space="preserve"> </w:t>
      </w:r>
      <w:r>
        <w:rPr>
          <w:rFonts w:ascii="Times New Roman" w:hAnsi="Times New Roman" w:cs="Times New Roman" w:hint="eastAsia"/>
          <w:szCs w:val="21"/>
        </w:rPr>
        <w:t>个分量是</w:t>
      </w:r>
      <w:r>
        <w:rPr>
          <w:rFonts w:ascii="Times New Roman" w:hAnsi="Times New Roman" w:cs="Times New Roman" w:hint="eastAsia"/>
          <w:szCs w:val="21"/>
        </w:rPr>
        <w:t xml:space="preserve"> 1 </w:t>
      </w:r>
      <w:r>
        <w:rPr>
          <w:rFonts w:ascii="Times New Roman" w:hAnsi="Times New Roman" w:cs="Times New Roman" w:hint="eastAsia"/>
          <w:szCs w:val="21"/>
        </w:rPr>
        <w:t>，其余分量都是</w:t>
      </w:r>
      <w:r>
        <w:rPr>
          <w:rFonts w:ascii="Times New Roman" w:hAnsi="Times New Roman" w:cs="Times New Roman" w:hint="eastAsia"/>
          <w:szCs w:val="21"/>
        </w:rPr>
        <w:t xml:space="preserve"> 0 </w:t>
      </w:r>
      <w:r>
        <w:rPr>
          <w:rFonts w:ascii="Times New Roman" w:hAnsi="Times New Roman" w:cs="Times New Roman" w:hint="eastAsia"/>
          <w:szCs w:val="21"/>
        </w:rPr>
        <w:t>。称</w:t>
      </w:r>
      <w:r>
        <w:rPr>
          <w:rFonts w:ascii="Times New Roman" w:hAnsi="Times New Roman" w:cs="Times New Roman" w:hint="eastAsia"/>
          <w:szCs w:val="21"/>
        </w:rPr>
        <w:t xml:space="preserve"> </w:t>
      </w:r>
      <m:oMath>
        <m:r>
          <w:rPr>
            <w:rFonts w:ascii="Cambria Math" w:hAnsi="Cambria Math" w:cs="Times New Roman"/>
            <w:szCs w:val="21"/>
          </w:rPr>
          <m:t>x</m:t>
        </m:r>
      </m:oMath>
      <w:r>
        <w:rPr>
          <w:rFonts w:ascii="Times New Roman" w:hAnsi="Times New Roman" w:cs="Times New Roman" w:hint="eastAsia"/>
          <w:szCs w:val="21"/>
        </w:rPr>
        <w:t xml:space="preserve"> </w:t>
      </w:r>
      <w:r>
        <w:rPr>
          <w:rFonts w:ascii="Times New Roman" w:hAnsi="Times New Roman" w:cs="Times New Roman" w:hint="eastAsia"/>
          <w:szCs w:val="21"/>
        </w:rPr>
        <w:t>可以被</w:t>
      </w:r>
      <w:r>
        <w:rPr>
          <w:rFonts w:ascii="Times New Roman" w:hAnsi="Times New Roman" w:cs="Times New Roman" w:hint="eastAsia"/>
          <w:szCs w:val="21"/>
        </w:rPr>
        <w:t xml:space="preserve"> </w:t>
      </w:r>
      <m:oMath>
        <m:sSub>
          <m:sSubPr>
            <m:ctrlPr>
              <w:rPr>
                <w:rFonts w:ascii="Cambria Math" w:hAnsi="Cambria Math" w:cs="Times New Roman"/>
                <w:szCs w:val="21"/>
              </w:rPr>
            </m:ctrlPr>
          </m:sSubPr>
          <m:e>
            <m:r>
              <w:rPr>
                <w:rFonts w:ascii="Cambria Math" w:hAnsi="Cambria Math" w:cs="Times New Roman"/>
                <w:szCs w:val="21"/>
              </w:rPr>
              <m:t>e</m:t>
            </m:r>
          </m:e>
          <m:sub>
            <m:r>
              <w:rPr>
                <w:rFonts w:ascii="Cambria Math" w:hAnsi="Cambria Math" w:cs="Times New Roman"/>
                <w:szCs w:val="21"/>
              </w:rPr>
              <m:t>i,   i=1…n</m:t>
            </m:r>
          </m:sub>
        </m:sSub>
      </m:oMath>
      <w:r>
        <w:rPr>
          <w:rFonts w:ascii="Cambria Math" w:hAnsi="Cambria Math" w:cs="Times New Roman" w:hint="eastAsia"/>
          <w:szCs w:val="21"/>
        </w:rPr>
        <w:t xml:space="preserve"> </w:t>
      </w:r>
      <w:r>
        <w:rPr>
          <w:rFonts w:ascii="Times New Roman" w:hAnsi="Times New Roman" w:cs="Times New Roman" w:hint="eastAsia"/>
          <w:szCs w:val="21"/>
        </w:rPr>
        <w:t>线性表出。任意</w:t>
      </w:r>
      <w:r>
        <w:rPr>
          <w:rFonts w:ascii="Times New Roman" w:hAnsi="Times New Roman" w:cs="Times New Roman" w:hint="eastAsia"/>
          <w:szCs w:val="21"/>
        </w:rPr>
        <w:t xml:space="preserve"> n </w:t>
      </w:r>
      <w:r>
        <w:rPr>
          <w:rFonts w:ascii="Times New Roman" w:hAnsi="Times New Roman" w:cs="Times New Roman" w:hint="eastAsia"/>
          <w:szCs w:val="21"/>
        </w:rPr>
        <w:t>维向量都可以被</w:t>
      </w:r>
      <w:r>
        <w:rPr>
          <w:rFonts w:ascii="Times New Roman" w:hAnsi="Times New Roman" w:cs="Times New Roman" w:hint="eastAsia"/>
          <w:szCs w:val="21"/>
        </w:rPr>
        <w:t xml:space="preserve"> </w:t>
      </w:r>
      <m:oMath>
        <m:sSub>
          <m:sSubPr>
            <m:ctrlPr>
              <w:rPr>
                <w:rFonts w:ascii="Cambria Math" w:hAnsi="Cambria Math" w:cs="Times New Roman"/>
                <w:szCs w:val="21"/>
              </w:rPr>
            </m:ctrlPr>
          </m:sSubPr>
          <m:e>
            <m:r>
              <w:rPr>
                <w:rFonts w:ascii="Cambria Math" w:hAnsi="Cambria Math" w:cs="Times New Roman"/>
                <w:szCs w:val="21"/>
              </w:rPr>
              <m:t>e</m:t>
            </m:r>
          </m:e>
          <m:sub>
            <m:r>
              <w:rPr>
                <w:rFonts w:ascii="Cambria Math" w:hAnsi="Cambria Math" w:cs="Times New Roman"/>
                <w:szCs w:val="21"/>
              </w:rPr>
              <m:t>i,   i=1…n</m:t>
            </m:r>
          </m:sub>
        </m:sSub>
      </m:oMath>
      <w:r>
        <w:rPr>
          <w:rFonts w:ascii="Times New Roman" w:hAnsi="Times New Roman" w:cs="Times New Roman" w:hint="eastAsia"/>
          <w:szCs w:val="21"/>
        </w:rPr>
        <w:t xml:space="preserve"> </w:t>
      </w:r>
      <w:r>
        <w:rPr>
          <w:rFonts w:ascii="Times New Roman" w:hAnsi="Times New Roman" w:cs="Times New Roman" w:hint="eastAsia"/>
          <w:szCs w:val="21"/>
        </w:rPr>
        <w:t>线性表出。而</w:t>
      </w:r>
      <w:r>
        <w:rPr>
          <w:rFonts w:ascii="Times New Roman" w:hAnsi="Times New Roman" w:cs="Times New Roman" w:hint="eastAsia"/>
          <w:szCs w:val="21"/>
        </w:rPr>
        <w:t xml:space="preserve"> </w:t>
      </w:r>
      <m:oMath>
        <m:sSub>
          <m:sSubPr>
            <m:ctrlPr>
              <w:rPr>
                <w:rFonts w:ascii="Cambria Math" w:hAnsi="Cambria Math" w:cs="Times New Roman"/>
                <w:szCs w:val="21"/>
              </w:rPr>
            </m:ctrlPr>
          </m:sSubPr>
          <m:e>
            <m:r>
              <w:rPr>
                <w:rFonts w:ascii="Cambria Math" w:hAnsi="Cambria Math" w:cs="Times New Roman"/>
                <w:szCs w:val="21"/>
              </w:rPr>
              <m:t>e</m:t>
            </m:r>
          </m:e>
          <m:sub>
            <m:r>
              <w:rPr>
                <w:rFonts w:ascii="Cambria Math" w:hAnsi="Cambria Math" w:cs="Times New Roman"/>
                <w:szCs w:val="21"/>
              </w:rPr>
              <m:t>i,   i=1…n</m:t>
            </m:r>
          </m:sub>
        </m:sSub>
      </m:oMath>
      <w:r>
        <w:rPr>
          <w:rFonts w:ascii="Times New Roman" w:hAnsi="Times New Roman" w:cs="Times New Roman" w:hint="eastAsia"/>
          <w:szCs w:val="21"/>
        </w:rPr>
        <w:t xml:space="preserve"> </w:t>
      </w:r>
      <w:r>
        <w:rPr>
          <w:rFonts w:ascii="Times New Roman" w:hAnsi="Times New Roman" w:cs="Times New Roman" w:hint="eastAsia"/>
          <w:szCs w:val="21"/>
        </w:rPr>
        <w:t>中的任何一个向量</w:t>
      </w:r>
      <w:r>
        <w:rPr>
          <w:rFonts w:ascii="Times New Roman" w:hAnsi="Times New Roman" w:cs="Times New Roman" w:hint="eastAsia"/>
          <w:szCs w:val="21"/>
        </w:rPr>
        <w:t xml:space="preserve"> </w:t>
      </w:r>
      <m:oMath>
        <m:sSub>
          <m:sSubPr>
            <m:ctrlPr>
              <w:rPr>
                <w:rFonts w:ascii="Cambria Math" w:hAnsi="Cambria Math" w:cs="Times New Roman"/>
                <w:szCs w:val="21"/>
              </w:rPr>
            </m:ctrlPr>
          </m:sSubPr>
          <m:e>
            <m:r>
              <w:rPr>
                <w:rFonts w:ascii="Cambria Math" w:hAnsi="Cambria Math" w:cs="Times New Roman"/>
                <w:szCs w:val="21"/>
              </w:rPr>
              <m:t>e</m:t>
            </m:r>
          </m:e>
          <m:sub>
            <m:r>
              <w:rPr>
                <w:rFonts w:ascii="Cambria Math" w:hAnsi="Cambria Math" w:cs="Times New Roman"/>
                <w:szCs w:val="21"/>
              </w:rPr>
              <m:t>j</m:t>
            </m:r>
          </m:sub>
        </m:sSub>
      </m:oMath>
      <w:r>
        <w:rPr>
          <w:rFonts w:ascii="Times New Roman" w:hAnsi="Times New Roman" w:cs="Times New Roman" w:hint="eastAsia"/>
          <w:szCs w:val="21"/>
        </w:rPr>
        <w:t xml:space="preserve"> </w:t>
      </w:r>
      <w:r>
        <w:rPr>
          <w:rFonts w:ascii="Times New Roman" w:hAnsi="Times New Roman" w:cs="Times New Roman" w:hint="eastAsia"/>
          <w:szCs w:val="21"/>
        </w:rPr>
        <w:t>都无法由其他</w:t>
      </w:r>
      <w:r>
        <w:rPr>
          <w:rFonts w:ascii="Times New Roman" w:hAnsi="Times New Roman" w:cs="Times New Roman" w:hint="eastAsia"/>
          <w:szCs w:val="21"/>
        </w:rPr>
        <w:t xml:space="preserve"> </w:t>
      </w:r>
      <m:oMath>
        <m:sSub>
          <m:sSubPr>
            <m:ctrlPr>
              <w:rPr>
                <w:rFonts w:ascii="Cambria Math" w:hAnsi="Cambria Math" w:cs="Times New Roman"/>
                <w:szCs w:val="21"/>
              </w:rPr>
            </m:ctrlPr>
          </m:sSubPr>
          <m:e>
            <m:r>
              <m:rPr>
                <m:sty m:val="p"/>
              </m:rPr>
              <w:rPr>
                <w:rFonts w:ascii="Cambria Math" w:hAnsi="Cambria Math" w:cs="Times New Roman"/>
                <w:szCs w:val="21"/>
              </w:rPr>
              <m:t>e</m:t>
            </m:r>
          </m:e>
          <m:sub>
            <m:r>
              <w:rPr>
                <w:rFonts w:ascii="Cambria Math" w:hAnsi="Cambria Math" w:cs="Times New Roman"/>
                <w:szCs w:val="21"/>
              </w:rPr>
              <m:t>i,   i≠j</m:t>
            </m:r>
          </m:sub>
        </m:sSub>
      </m:oMath>
      <w:r>
        <w:rPr>
          <w:rFonts w:ascii="Times New Roman" w:hAnsi="Times New Roman" w:cs="Times New Roman" w:hint="eastAsia"/>
          <w:szCs w:val="21"/>
        </w:rPr>
        <w:t xml:space="preserve"> </w:t>
      </w:r>
      <w:r>
        <w:rPr>
          <w:rFonts w:ascii="Times New Roman" w:hAnsi="Times New Roman" w:cs="Times New Roman" w:hint="eastAsia"/>
          <w:szCs w:val="21"/>
        </w:rPr>
        <w:t>线性表出。这是因为除了</w:t>
      </w:r>
      <w:r>
        <w:rPr>
          <w:rFonts w:ascii="Times New Roman" w:hAnsi="Times New Roman" w:cs="Times New Roman" w:hint="eastAsia"/>
          <w:szCs w:val="21"/>
        </w:rPr>
        <w:t xml:space="preserve"> </w:t>
      </w:r>
      <m:oMath>
        <m:sSub>
          <m:sSubPr>
            <m:ctrlPr>
              <w:rPr>
                <w:rFonts w:ascii="Cambria Math" w:hAnsi="Cambria Math" w:cs="Times New Roman"/>
                <w:szCs w:val="21"/>
              </w:rPr>
            </m:ctrlPr>
          </m:sSubPr>
          <m:e>
            <m:r>
              <w:rPr>
                <w:rFonts w:ascii="Cambria Math" w:hAnsi="Cambria Math" w:cs="Times New Roman"/>
                <w:szCs w:val="21"/>
              </w:rPr>
              <m:t>e</m:t>
            </m:r>
          </m:e>
          <m:sub>
            <m:r>
              <w:rPr>
                <w:rFonts w:ascii="Cambria Math" w:hAnsi="Cambria Math" w:cs="Times New Roman"/>
                <w:szCs w:val="21"/>
              </w:rPr>
              <m:t>j</m:t>
            </m:r>
          </m:sub>
        </m:sSub>
      </m:oMath>
      <w:r>
        <w:rPr>
          <w:rFonts w:ascii="Times New Roman" w:hAnsi="Times New Roman" w:cs="Times New Roman" w:hint="eastAsia"/>
          <w:szCs w:val="21"/>
        </w:rPr>
        <w:t xml:space="preserve"> </w:t>
      </w:r>
      <w:r>
        <w:rPr>
          <w:rFonts w:ascii="Times New Roman" w:hAnsi="Times New Roman" w:cs="Times New Roman" w:hint="eastAsia"/>
          <w:szCs w:val="21"/>
        </w:rPr>
        <w:t>其他基向量的第</w:t>
      </w:r>
      <w:r>
        <w:rPr>
          <w:rFonts w:ascii="Times New Roman" w:hAnsi="Times New Roman" w:cs="Times New Roman" w:hint="eastAsia"/>
          <w:szCs w:val="21"/>
        </w:rPr>
        <w:t xml:space="preserve"> </w:t>
      </w:r>
      <m:oMath>
        <m:r>
          <w:rPr>
            <w:rFonts w:ascii="Cambria Math" w:hAnsi="Cambria Math" w:cs="Times New Roman"/>
            <w:szCs w:val="21"/>
          </w:rPr>
          <m:t>j</m:t>
        </m:r>
      </m:oMath>
      <w:r>
        <w:rPr>
          <w:rFonts w:ascii="Times New Roman" w:hAnsi="Times New Roman" w:cs="Times New Roman" w:hint="eastAsia"/>
          <w:szCs w:val="21"/>
        </w:rPr>
        <w:t xml:space="preserve"> </w:t>
      </w:r>
      <w:r>
        <w:rPr>
          <w:rFonts w:ascii="Times New Roman" w:hAnsi="Times New Roman" w:cs="Times New Roman" w:hint="eastAsia"/>
          <w:szCs w:val="21"/>
        </w:rPr>
        <w:t>个分量都是</w:t>
      </w:r>
      <w:r>
        <w:rPr>
          <w:rFonts w:ascii="Times New Roman" w:hAnsi="Times New Roman" w:cs="Times New Roman" w:hint="eastAsia"/>
          <w:szCs w:val="21"/>
        </w:rPr>
        <w:t xml:space="preserve"> 0 </w:t>
      </w:r>
      <w:r>
        <w:rPr>
          <w:rFonts w:ascii="Times New Roman" w:hAnsi="Times New Roman" w:cs="Times New Roman" w:hint="eastAsia"/>
          <w:szCs w:val="21"/>
        </w:rPr>
        <w:t>。这种情况称</w:t>
      </w:r>
      <w:r>
        <w:rPr>
          <w:rFonts w:ascii="Times New Roman" w:hAnsi="Times New Roman" w:cs="Times New Roman" w:hint="eastAsia"/>
          <w:szCs w:val="21"/>
        </w:rPr>
        <w:t xml:space="preserve"> </w:t>
      </w:r>
      <m:oMath>
        <m:sSub>
          <m:sSubPr>
            <m:ctrlPr>
              <w:rPr>
                <w:rFonts w:ascii="Cambria Math" w:hAnsi="Cambria Math" w:cs="Times New Roman"/>
                <w:szCs w:val="21"/>
              </w:rPr>
            </m:ctrlPr>
          </m:sSubPr>
          <m:e>
            <m:r>
              <w:rPr>
                <w:rFonts w:ascii="Cambria Math" w:hAnsi="Cambria Math" w:cs="Times New Roman"/>
                <w:szCs w:val="21"/>
              </w:rPr>
              <m:t>e</m:t>
            </m:r>
          </m:e>
          <m:sub>
            <m:r>
              <w:rPr>
                <w:rFonts w:ascii="Cambria Math" w:hAnsi="Cambria Math" w:cs="Times New Roman"/>
                <w:szCs w:val="21"/>
              </w:rPr>
              <m:t>i,   i=1…n</m:t>
            </m:r>
          </m:sub>
        </m:sSub>
      </m:oMath>
      <w:r>
        <w:rPr>
          <w:rFonts w:ascii="Times New Roman" w:hAnsi="Times New Roman" w:cs="Times New Roman" w:hint="eastAsia"/>
          <w:szCs w:val="21"/>
        </w:rPr>
        <w:t xml:space="preserve"> </w:t>
      </w:r>
      <w:r>
        <w:rPr>
          <w:rFonts w:ascii="Times New Roman" w:hAnsi="Times New Roman" w:cs="Times New Roman" w:hint="eastAsia"/>
          <w:szCs w:val="21"/>
        </w:rPr>
        <w:t>线性独立</w:t>
      </w:r>
      <w:r w:rsidR="00992743">
        <w:rPr>
          <w:rFonts w:ascii="Times New Roman" w:hAnsi="Times New Roman" w:cs="Times New Roman" w:hint="eastAsia"/>
          <w:szCs w:val="21"/>
        </w:rPr>
        <w:t>（</w:t>
      </w:r>
      <w:r w:rsidR="00992743">
        <w:rPr>
          <w:rFonts w:ascii="Times New Roman" w:hAnsi="Times New Roman" w:cs="Times New Roman" w:hint="eastAsia"/>
          <w:szCs w:val="21"/>
        </w:rPr>
        <w:t>linear independent</w:t>
      </w:r>
      <w:r w:rsidR="00992743">
        <w:rPr>
          <w:rFonts w:ascii="Times New Roman" w:hAnsi="Times New Roman" w:cs="Times New Roman" w:hint="eastAsia"/>
          <w:szCs w:val="21"/>
        </w:rPr>
        <w:t>）</w:t>
      </w:r>
      <w:r>
        <w:rPr>
          <w:rFonts w:ascii="Times New Roman" w:hAnsi="Times New Roman" w:cs="Times New Roman" w:hint="eastAsia"/>
          <w:szCs w:val="21"/>
        </w:rPr>
        <w:t>。</w:t>
      </w:r>
    </w:p>
    <w:p w14:paraId="4E69B1F0" w14:textId="77777777" w:rsidR="00AB1B7E" w:rsidRDefault="00AB1B7E">
      <w:pPr>
        <w:jc w:val="left"/>
        <w:rPr>
          <w:rFonts w:ascii="Times New Roman" w:hAnsi="Times New Roman" w:cs="Times New Roman"/>
          <w:szCs w:val="21"/>
        </w:rPr>
      </w:pPr>
    </w:p>
    <w:p w14:paraId="47DC1E8D" w14:textId="77777777" w:rsidR="00AB1B7E" w:rsidRDefault="005E2D7D">
      <w:pPr>
        <w:jc w:val="left"/>
        <w:rPr>
          <w:rFonts w:ascii="Times New Roman" w:hAnsi="Times New Roman" w:cs="Times New Roman"/>
          <w:szCs w:val="21"/>
        </w:rPr>
      </w:pPr>
      <w:r>
        <w:rPr>
          <w:rFonts w:ascii="Times New Roman" w:hAnsi="Times New Roman" w:cs="Times New Roman" w:hint="eastAsia"/>
          <w:szCs w:val="21"/>
        </w:rPr>
        <w:t>全体</w:t>
      </w:r>
      <w:r>
        <w:rPr>
          <w:rFonts w:ascii="Times New Roman" w:hAnsi="Times New Roman" w:cs="Times New Roman" w:hint="eastAsia"/>
          <w:szCs w:val="21"/>
        </w:rPr>
        <w:t xml:space="preserve"> n </w:t>
      </w:r>
      <w:r>
        <w:rPr>
          <w:rFonts w:ascii="Times New Roman" w:hAnsi="Times New Roman" w:cs="Times New Roman" w:hint="eastAsia"/>
          <w:szCs w:val="21"/>
        </w:rPr>
        <w:t>维向量构成</w:t>
      </w:r>
      <w:r>
        <w:rPr>
          <w:rFonts w:ascii="Times New Roman" w:hAnsi="Times New Roman" w:cs="Times New Roman" w:hint="eastAsia"/>
          <w:szCs w:val="21"/>
        </w:rPr>
        <w:t xml:space="preserve"> n </w:t>
      </w:r>
      <w:r>
        <w:rPr>
          <w:rFonts w:ascii="Times New Roman" w:hAnsi="Times New Roman" w:cs="Times New Roman" w:hint="eastAsia"/>
          <w:szCs w:val="21"/>
        </w:rPr>
        <w:t>维线性空间</w:t>
      </w:r>
      <w:r w:rsidR="005800EE">
        <w:rPr>
          <w:rFonts w:ascii="Times New Roman" w:hAnsi="Times New Roman" w:cs="Times New Roman" w:hint="eastAsia"/>
          <w:szCs w:val="21"/>
        </w:rPr>
        <w:t xml:space="preserve"> </w:t>
      </w:r>
      <m:oMath>
        <m:sSup>
          <m:sSupPr>
            <m:ctrlPr>
              <w:rPr>
                <w:rFonts w:ascii="Cambria Math" w:hAnsi="Cambria Math" w:cs="Times New Roman"/>
                <w:szCs w:val="21"/>
              </w:rPr>
            </m:ctrlPr>
          </m:sSupPr>
          <m:e>
            <m:r>
              <m:rPr>
                <m:scr m:val="script"/>
              </m:rPr>
              <w:rPr>
                <w:rFonts w:ascii="Cambria Math" w:hAnsi="Cambria Math" w:cs="Times New Roman"/>
                <w:szCs w:val="21"/>
              </w:rPr>
              <m:t>R</m:t>
            </m:r>
          </m:e>
          <m:sup>
            <m:r>
              <m:rPr>
                <m:sty m:val="p"/>
              </m:rPr>
              <w:rPr>
                <w:rFonts w:ascii="Cambria Math" w:hAnsi="Cambria Math" w:cs="Times New Roman"/>
                <w:szCs w:val="21"/>
              </w:rPr>
              <m:t>n</m:t>
            </m:r>
          </m:sup>
        </m:sSup>
      </m:oMath>
      <w:r w:rsidR="005800EE">
        <w:rPr>
          <w:rFonts w:ascii="Times New Roman" w:hAnsi="Times New Roman" w:cs="Times New Roman" w:hint="eastAsia"/>
          <w:szCs w:val="21"/>
        </w:rPr>
        <w:t xml:space="preserve"> </w:t>
      </w:r>
      <w:r>
        <w:rPr>
          <w:rFonts w:ascii="Times New Roman" w:hAnsi="Times New Roman" w:cs="Times New Roman" w:hint="eastAsia"/>
          <w:szCs w:val="21"/>
        </w:rPr>
        <w:t>。非严格地说，线性空间是向量的集合，其中全部向量都可以由一组线性独立的向量线性表出。这组向量是该线性空间的一组基</w:t>
      </w:r>
      <w:r w:rsidR="00AD15C3">
        <w:rPr>
          <w:rFonts w:ascii="Times New Roman" w:hAnsi="Times New Roman" w:cs="Times New Roman" w:hint="eastAsia"/>
          <w:szCs w:val="21"/>
        </w:rPr>
        <w:t>（</w:t>
      </w:r>
      <w:r w:rsidR="00AD15C3">
        <w:rPr>
          <w:rFonts w:ascii="Times New Roman" w:hAnsi="Times New Roman" w:cs="Times New Roman" w:hint="eastAsia"/>
          <w:szCs w:val="21"/>
        </w:rPr>
        <w:t>basis</w:t>
      </w:r>
      <w:r w:rsidR="00AD15C3">
        <w:rPr>
          <w:rFonts w:ascii="Times New Roman" w:hAnsi="Times New Roman" w:cs="Times New Roman" w:hint="eastAsia"/>
          <w:szCs w:val="21"/>
        </w:rPr>
        <w:t>）</w:t>
      </w:r>
      <w:r>
        <w:rPr>
          <w:rFonts w:ascii="Times New Roman" w:hAnsi="Times New Roman" w:cs="Times New Roman" w:hint="eastAsia"/>
          <w:szCs w:val="21"/>
        </w:rPr>
        <w:t>。基向量的个数是该线性空间的维数。</w:t>
      </w:r>
      <w:r>
        <w:rPr>
          <w:rFonts w:ascii="Times New Roman" w:hAnsi="Times New Roman" w:cs="Times New Roman" w:hint="eastAsia"/>
          <w:szCs w:val="21"/>
        </w:rPr>
        <w:t xml:space="preserve"> </w:t>
      </w:r>
      <m:oMath>
        <m:sSub>
          <m:sSubPr>
            <m:ctrlPr>
              <w:rPr>
                <w:rFonts w:ascii="Cambria Math" w:hAnsi="Cambria Math" w:cs="Times New Roman"/>
                <w:szCs w:val="21"/>
              </w:rPr>
            </m:ctrlPr>
          </m:sSubPr>
          <m:e>
            <m:r>
              <w:rPr>
                <w:rFonts w:ascii="Cambria Math" w:hAnsi="Cambria Math" w:cs="Times New Roman"/>
                <w:szCs w:val="21"/>
              </w:rPr>
              <m:t>e</m:t>
            </m:r>
          </m:e>
          <m:sub>
            <m:r>
              <w:rPr>
                <w:rFonts w:ascii="Cambria Math" w:hAnsi="Cambria Math" w:cs="Times New Roman"/>
                <w:szCs w:val="21"/>
              </w:rPr>
              <m:t>i,   i=1…n</m:t>
            </m:r>
          </m:sub>
        </m:sSub>
      </m:oMath>
      <w:r>
        <w:rPr>
          <w:rFonts w:ascii="Times New Roman" w:hAnsi="Times New Roman" w:cs="Times New Roman" w:hint="eastAsia"/>
          <w:szCs w:val="21"/>
        </w:rPr>
        <w:t xml:space="preserve"> </w:t>
      </w:r>
      <w:r>
        <w:rPr>
          <w:rFonts w:ascii="Times New Roman" w:hAnsi="Times New Roman" w:cs="Times New Roman" w:hint="eastAsia"/>
          <w:szCs w:val="21"/>
        </w:rPr>
        <w:t>是</w:t>
      </w:r>
      <w:r w:rsidR="002440F1">
        <w:rPr>
          <w:rFonts w:ascii="Times New Roman" w:hAnsi="Times New Roman" w:cs="Times New Roman" w:hint="eastAsia"/>
          <w:szCs w:val="21"/>
        </w:rPr>
        <w:t xml:space="preserve"> </w:t>
      </w:r>
      <m:oMath>
        <m:sSup>
          <m:sSupPr>
            <m:ctrlPr>
              <w:rPr>
                <w:rFonts w:ascii="Cambria Math" w:hAnsi="Cambria Math" w:cs="Times New Roman"/>
                <w:szCs w:val="21"/>
              </w:rPr>
            </m:ctrlPr>
          </m:sSupPr>
          <m:e>
            <m:r>
              <m:rPr>
                <m:scr m:val="script"/>
              </m:rPr>
              <w:rPr>
                <w:rFonts w:ascii="Cambria Math" w:hAnsi="Cambria Math" w:cs="Times New Roman"/>
                <w:szCs w:val="21"/>
              </w:rPr>
              <m:t>R</m:t>
            </m:r>
          </m:e>
          <m:sup>
            <m:r>
              <m:rPr>
                <m:sty m:val="p"/>
              </m:rPr>
              <w:rPr>
                <w:rFonts w:ascii="Cambria Math" w:hAnsi="Cambria Math" w:cs="Times New Roman"/>
                <w:szCs w:val="21"/>
              </w:rPr>
              <m:t>n</m:t>
            </m:r>
          </m:sup>
        </m:sSup>
      </m:oMath>
      <w:r w:rsidR="002440F1">
        <w:rPr>
          <w:rFonts w:ascii="Times New Roman" w:hAnsi="Times New Roman" w:cs="Times New Roman" w:hint="eastAsia"/>
          <w:szCs w:val="21"/>
        </w:rPr>
        <w:t xml:space="preserve"> </w:t>
      </w:r>
      <w:r>
        <w:rPr>
          <w:rFonts w:ascii="Times New Roman" w:hAnsi="Times New Roman" w:cs="Times New Roman" w:hint="eastAsia"/>
          <w:szCs w:val="21"/>
        </w:rPr>
        <w:t>的一组基。或者说</w:t>
      </w:r>
      <w:r>
        <w:rPr>
          <w:rFonts w:ascii="Times New Roman" w:hAnsi="Times New Roman" w:cs="Times New Roman" w:hint="eastAsia"/>
          <w:szCs w:val="21"/>
        </w:rPr>
        <w:t xml:space="preserve"> </w:t>
      </w:r>
      <m:oMath>
        <m:sSub>
          <m:sSubPr>
            <m:ctrlPr>
              <w:rPr>
                <w:rFonts w:ascii="Cambria Math" w:hAnsi="Cambria Math" w:cs="Times New Roman"/>
                <w:szCs w:val="21"/>
              </w:rPr>
            </m:ctrlPr>
          </m:sSubPr>
          <m:e>
            <m:r>
              <w:rPr>
                <w:rFonts w:ascii="Cambria Math" w:hAnsi="Cambria Math" w:cs="Times New Roman"/>
                <w:szCs w:val="21"/>
              </w:rPr>
              <m:t>e</m:t>
            </m:r>
          </m:e>
          <m:sub>
            <m:r>
              <w:rPr>
                <w:rFonts w:ascii="Cambria Math" w:hAnsi="Cambria Math" w:cs="Times New Roman"/>
                <w:szCs w:val="21"/>
              </w:rPr>
              <m:t>i,   i=1…n</m:t>
            </m:r>
          </m:sub>
        </m:sSub>
      </m:oMath>
      <w:r>
        <w:rPr>
          <w:rFonts w:ascii="Times New Roman" w:hAnsi="Times New Roman" w:cs="Times New Roman" w:hint="eastAsia"/>
          <w:szCs w:val="21"/>
        </w:rPr>
        <w:t xml:space="preserve"> </w:t>
      </w:r>
      <w:r>
        <w:rPr>
          <w:rFonts w:ascii="Times New Roman" w:hAnsi="Times New Roman" w:cs="Times New Roman" w:hint="eastAsia"/>
          <w:szCs w:val="21"/>
        </w:rPr>
        <w:t>张成了</w:t>
      </w:r>
      <w:r w:rsidR="008D634D">
        <w:rPr>
          <w:rFonts w:ascii="Times New Roman" w:hAnsi="Times New Roman" w:cs="Times New Roman" w:hint="eastAsia"/>
          <w:szCs w:val="21"/>
        </w:rPr>
        <w:t xml:space="preserve"> </w:t>
      </w:r>
      <m:oMath>
        <m:sSup>
          <m:sSupPr>
            <m:ctrlPr>
              <w:rPr>
                <w:rFonts w:ascii="Cambria Math" w:hAnsi="Cambria Math" w:cs="Times New Roman"/>
                <w:szCs w:val="21"/>
              </w:rPr>
            </m:ctrlPr>
          </m:sSupPr>
          <m:e>
            <m:r>
              <m:rPr>
                <m:scr m:val="script"/>
              </m:rPr>
              <w:rPr>
                <w:rFonts w:ascii="Cambria Math" w:hAnsi="Cambria Math" w:cs="Times New Roman"/>
                <w:szCs w:val="21"/>
              </w:rPr>
              <m:t>R</m:t>
            </m:r>
          </m:e>
          <m:sup>
            <m:r>
              <m:rPr>
                <m:sty m:val="p"/>
              </m:rPr>
              <w:rPr>
                <w:rFonts w:ascii="Cambria Math" w:hAnsi="Cambria Math" w:cs="Times New Roman"/>
                <w:szCs w:val="21"/>
              </w:rPr>
              <m:t>n</m:t>
            </m:r>
          </m:sup>
        </m:sSup>
      </m:oMath>
      <w:r w:rsidR="00983C34">
        <w:rPr>
          <w:rFonts w:ascii="Times New Roman" w:hAnsi="Times New Roman" w:cs="Times New Roman" w:hint="eastAsia"/>
          <w:szCs w:val="21"/>
        </w:rPr>
        <w:t xml:space="preserve"> </w:t>
      </w:r>
      <w:r>
        <w:rPr>
          <w:rFonts w:ascii="Times New Roman" w:hAnsi="Times New Roman" w:cs="Times New Roman" w:hint="eastAsia"/>
          <w:szCs w:val="21"/>
        </w:rPr>
        <w:t>。</w:t>
      </w:r>
    </w:p>
    <w:p w14:paraId="628CE34F" w14:textId="77777777" w:rsidR="00AB1B7E" w:rsidRDefault="00AB1B7E">
      <w:pPr>
        <w:jc w:val="left"/>
        <w:rPr>
          <w:rFonts w:ascii="Times New Roman" w:hAnsi="Times New Roman" w:cs="Times New Roman"/>
          <w:szCs w:val="21"/>
        </w:rPr>
      </w:pPr>
    </w:p>
    <w:p w14:paraId="51F9309B" w14:textId="77777777" w:rsidR="00AB1B7E" w:rsidRDefault="001E3B38">
      <w:pPr>
        <w:jc w:val="left"/>
        <w:rPr>
          <w:rFonts w:ascii="Times New Roman" w:hAnsi="Times New Roman" w:cs="Times New Roman"/>
          <w:szCs w:val="21"/>
        </w:rPr>
      </w:pPr>
      <m:oMath>
        <m:sSub>
          <m:sSubPr>
            <m:ctrlPr>
              <w:rPr>
                <w:rFonts w:ascii="Cambria Math" w:hAnsi="Cambria Math" w:cs="Times New Roman"/>
                <w:szCs w:val="21"/>
              </w:rPr>
            </m:ctrlPr>
          </m:sSubPr>
          <m:e>
            <m:r>
              <w:rPr>
                <w:rFonts w:ascii="Cambria Math" w:hAnsi="Cambria Math" w:cs="Times New Roman"/>
                <w:szCs w:val="21"/>
              </w:rPr>
              <m:t>e</m:t>
            </m:r>
          </m:e>
          <m:sub>
            <m:r>
              <w:rPr>
                <w:rFonts w:ascii="Cambria Math" w:hAnsi="Cambria Math" w:cs="Times New Roman"/>
                <w:szCs w:val="21"/>
              </w:rPr>
              <m:t>i,   i=1…n</m:t>
            </m:r>
          </m:sub>
        </m:sSub>
      </m:oMath>
      <w:r w:rsidR="005E2D7D">
        <w:rPr>
          <w:rFonts w:ascii="Times New Roman" w:hAnsi="Times New Roman" w:cs="Times New Roman" w:hint="eastAsia"/>
          <w:szCs w:val="21"/>
        </w:rPr>
        <w:t xml:space="preserve"> </w:t>
      </w:r>
      <w:r w:rsidR="005E2D7D">
        <w:rPr>
          <w:rFonts w:ascii="Times New Roman" w:hAnsi="Times New Roman" w:cs="Times New Roman" w:hint="eastAsia"/>
          <w:szCs w:val="21"/>
        </w:rPr>
        <w:t>称为</w:t>
      </w:r>
      <w:r w:rsidR="00513FC6">
        <w:rPr>
          <w:rFonts w:ascii="Times New Roman" w:hAnsi="Times New Roman" w:cs="Times New Roman" w:hint="eastAsia"/>
          <w:szCs w:val="21"/>
        </w:rPr>
        <w:t xml:space="preserve"> </w:t>
      </w:r>
      <m:oMath>
        <m:sSup>
          <m:sSupPr>
            <m:ctrlPr>
              <w:rPr>
                <w:rFonts w:ascii="Cambria Math" w:hAnsi="Cambria Math" w:cs="Times New Roman"/>
                <w:szCs w:val="21"/>
              </w:rPr>
            </m:ctrlPr>
          </m:sSupPr>
          <m:e>
            <m:r>
              <m:rPr>
                <m:scr m:val="script"/>
              </m:rPr>
              <w:rPr>
                <w:rFonts w:ascii="Cambria Math" w:hAnsi="Cambria Math" w:cs="Times New Roman"/>
                <w:szCs w:val="21"/>
              </w:rPr>
              <m:t>R</m:t>
            </m:r>
          </m:e>
          <m:sup>
            <m:r>
              <m:rPr>
                <m:sty m:val="p"/>
              </m:rPr>
              <w:rPr>
                <w:rFonts w:ascii="Cambria Math" w:hAnsi="Cambria Math" w:cs="Times New Roman"/>
                <w:szCs w:val="21"/>
              </w:rPr>
              <m:t>n</m:t>
            </m:r>
          </m:sup>
        </m:sSup>
      </m:oMath>
      <w:r w:rsidR="00513FC6">
        <w:rPr>
          <w:rFonts w:ascii="Times New Roman" w:hAnsi="Times New Roman" w:cs="Times New Roman" w:hint="eastAsia"/>
          <w:szCs w:val="21"/>
        </w:rPr>
        <w:t xml:space="preserve"> </w:t>
      </w:r>
      <w:r w:rsidR="005E2D7D">
        <w:rPr>
          <w:rFonts w:ascii="Times New Roman" w:hAnsi="Times New Roman" w:cs="Times New Roman" w:hint="eastAsia"/>
          <w:szCs w:val="21"/>
        </w:rPr>
        <w:t>的标准基。除标准基外，任何</w:t>
      </w:r>
      <w:r w:rsidR="005E2D7D">
        <w:rPr>
          <w:rFonts w:ascii="Times New Roman" w:hAnsi="Times New Roman" w:cs="Times New Roman" w:hint="eastAsia"/>
          <w:szCs w:val="21"/>
        </w:rPr>
        <w:t xml:space="preserve"> n </w:t>
      </w:r>
      <w:r w:rsidR="005E2D7D">
        <w:rPr>
          <w:rFonts w:ascii="Times New Roman" w:hAnsi="Times New Roman" w:cs="Times New Roman" w:hint="eastAsia"/>
          <w:szCs w:val="21"/>
        </w:rPr>
        <w:t>个线性无关的向量</w:t>
      </w:r>
      <w:r w:rsidR="005E2D7D">
        <w:rPr>
          <w:rFonts w:ascii="Times New Roman" w:hAnsi="Times New Roman" w:cs="Times New Roman" w:hint="eastAsia"/>
          <w:szCs w:val="21"/>
        </w:rPr>
        <w:t xml:space="preserve"> </w:t>
      </w:r>
      <m:oMath>
        <m:sSub>
          <m:sSubPr>
            <m:ctrlPr>
              <w:rPr>
                <w:rFonts w:ascii="Cambria Math" w:hAnsi="Cambria Math" w:cs="Times New Roman"/>
                <w:szCs w:val="21"/>
              </w:rPr>
            </m:ctrlPr>
          </m:sSubPr>
          <m:e>
            <m:r>
              <w:rPr>
                <w:rFonts w:ascii="Cambria Math" w:hAnsi="Cambria Math" w:cs="Times New Roman"/>
                <w:szCs w:val="21"/>
              </w:rPr>
              <m:t>b</m:t>
            </m:r>
          </m:e>
          <m:sub>
            <m:r>
              <w:rPr>
                <w:rFonts w:ascii="Cambria Math" w:hAnsi="Cambria Math" w:cs="Times New Roman"/>
                <w:szCs w:val="21"/>
              </w:rPr>
              <m:t>i,   i=1…n</m:t>
            </m:r>
          </m:sub>
        </m:sSub>
      </m:oMath>
      <w:r w:rsidR="005E2D7D">
        <w:rPr>
          <w:rFonts w:ascii="Times New Roman" w:hAnsi="Times New Roman" w:cs="Times New Roman" w:hint="eastAsia"/>
          <w:szCs w:val="21"/>
        </w:rPr>
        <w:t xml:space="preserve"> </w:t>
      </w:r>
      <w:r w:rsidR="005E2D7D">
        <w:rPr>
          <w:rFonts w:ascii="Times New Roman" w:hAnsi="Times New Roman" w:cs="Times New Roman" w:hint="eastAsia"/>
          <w:szCs w:val="21"/>
        </w:rPr>
        <w:t>都能构成</w:t>
      </w:r>
      <w:r w:rsidR="00D52F7D">
        <w:rPr>
          <w:rFonts w:ascii="Times New Roman" w:hAnsi="Times New Roman" w:cs="Times New Roman" w:hint="eastAsia"/>
          <w:szCs w:val="21"/>
        </w:rPr>
        <w:t xml:space="preserve">  </w:t>
      </w:r>
      <m:oMath>
        <m:sSup>
          <m:sSupPr>
            <m:ctrlPr>
              <w:rPr>
                <w:rFonts w:ascii="Cambria Math" w:hAnsi="Cambria Math" w:cs="Times New Roman"/>
                <w:szCs w:val="21"/>
              </w:rPr>
            </m:ctrlPr>
          </m:sSupPr>
          <m:e>
            <m:r>
              <m:rPr>
                <m:scr m:val="script"/>
              </m:rPr>
              <w:rPr>
                <w:rFonts w:ascii="Cambria Math" w:hAnsi="Cambria Math" w:cs="Times New Roman"/>
                <w:szCs w:val="21"/>
              </w:rPr>
              <m:t>R</m:t>
            </m:r>
          </m:e>
          <m:sup>
            <m:r>
              <m:rPr>
                <m:sty m:val="p"/>
              </m:rPr>
              <w:rPr>
                <w:rFonts w:ascii="Cambria Math" w:hAnsi="Cambria Math" w:cs="Times New Roman"/>
                <w:szCs w:val="21"/>
              </w:rPr>
              <m:t>n</m:t>
            </m:r>
          </m:sup>
        </m:sSup>
      </m:oMath>
      <w:r w:rsidR="00D52F7D">
        <w:rPr>
          <w:rFonts w:ascii="Times New Roman" w:hAnsi="Times New Roman" w:cs="Times New Roman" w:hint="eastAsia"/>
          <w:szCs w:val="21"/>
        </w:rPr>
        <w:t xml:space="preserve"> </w:t>
      </w:r>
      <w:r w:rsidR="00D52F7D">
        <w:rPr>
          <w:rFonts w:ascii="Times New Roman" w:hAnsi="Times New Roman" w:cs="Times New Roman" w:hint="eastAsia"/>
          <w:szCs w:val="21"/>
        </w:rPr>
        <w:t>的</w:t>
      </w:r>
      <w:r w:rsidR="005E2D7D">
        <w:rPr>
          <w:rFonts w:ascii="Times New Roman" w:hAnsi="Times New Roman" w:cs="Times New Roman" w:hint="eastAsia"/>
          <w:szCs w:val="21"/>
        </w:rPr>
        <w:t>基。</w:t>
      </w:r>
      <w:r w:rsidR="005E2D7D">
        <w:rPr>
          <w:rFonts w:ascii="Times New Roman" w:hAnsi="Times New Roman" w:cs="Times New Roman" w:hint="eastAsia"/>
          <w:szCs w:val="21"/>
        </w:rPr>
        <w:t xml:space="preserve"> </w:t>
      </w:r>
      <m:oMath>
        <m:sSub>
          <m:sSubPr>
            <m:ctrlPr>
              <w:rPr>
                <w:rFonts w:ascii="Cambria Math" w:hAnsi="Cambria Math" w:cs="Times New Roman"/>
                <w:szCs w:val="21"/>
              </w:rPr>
            </m:ctrlPr>
          </m:sSubPr>
          <m:e>
            <m:r>
              <w:rPr>
                <w:rFonts w:ascii="Cambria Math" w:hAnsi="Cambria Math" w:cs="Times New Roman"/>
                <w:szCs w:val="21"/>
              </w:rPr>
              <m:t>b</m:t>
            </m:r>
          </m:e>
          <m:sub>
            <m:r>
              <w:rPr>
                <w:rFonts w:ascii="Cambria Math" w:hAnsi="Cambria Math" w:cs="Times New Roman"/>
                <w:szCs w:val="21"/>
              </w:rPr>
              <m:t>i,   i=1…n</m:t>
            </m:r>
          </m:sub>
        </m:sSub>
      </m:oMath>
      <w:r w:rsidR="005E2D7D">
        <w:rPr>
          <w:rFonts w:ascii="Times New Roman" w:hAnsi="Times New Roman" w:cs="Times New Roman" w:hint="eastAsia"/>
          <w:szCs w:val="21"/>
        </w:rPr>
        <w:t xml:space="preserve"> </w:t>
      </w:r>
      <w:r w:rsidR="005E2D7D">
        <w:rPr>
          <w:rFonts w:ascii="Times New Roman" w:hAnsi="Times New Roman" w:cs="Times New Roman" w:hint="eastAsia"/>
          <w:szCs w:val="21"/>
        </w:rPr>
        <w:t>是线性独立的，则其中任一个</w:t>
      </w:r>
      <w:r w:rsidR="005E2D7D">
        <w:rPr>
          <w:rFonts w:ascii="Times New Roman" w:hAnsi="Times New Roman" w:cs="Times New Roman" w:hint="eastAsia"/>
          <w:szCs w:val="21"/>
        </w:rPr>
        <w:t xml:space="preserve"> </w:t>
      </w:r>
      <m:oMath>
        <m:sSub>
          <m:sSubPr>
            <m:ctrlPr>
              <w:rPr>
                <w:rFonts w:ascii="Cambria Math" w:hAnsi="Cambria Math" w:cs="Times New Roman"/>
                <w:szCs w:val="21"/>
              </w:rPr>
            </m:ctrlPr>
          </m:sSubPr>
          <m:e>
            <m:r>
              <w:rPr>
                <w:rFonts w:ascii="Cambria Math" w:hAnsi="Cambria Math" w:cs="Times New Roman"/>
                <w:szCs w:val="21"/>
              </w:rPr>
              <m:t>b</m:t>
            </m:r>
          </m:e>
          <m:sub>
            <m:r>
              <w:rPr>
                <w:rFonts w:ascii="Cambria Math" w:hAnsi="Cambria Math" w:cs="Times New Roman"/>
                <w:szCs w:val="21"/>
              </w:rPr>
              <m:t>j</m:t>
            </m:r>
          </m:sub>
        </m:sSub>
      </m:oMath>
      <w:r w:rsidR="005E2D7D">
        <w:rPr>
          <w:rFonts w:ascii="Times New Roman" w:hAnsi="Times New Roman" w:cs="Times New Roman" w:hint="eastAsia"/>
          <w:szCs w:val="21"/>
        </w:rPr>
        <w:t xml:space="preserve"> </w:t>
      </w:r>
      <w:r w:rsidR="005E2D7D">
        <w:rPr>
          <w:rFonts w:ascii="Times New Roman" w:hAnsi="Times New Roman" w:cs="Times New Roman" w:hint="eastAsia"/>
          <w:szCs w:val="21"/>
        </w:rPr>
        <w:t>都无法由</w:t>
      </w:r>
      <w:r w:rsidR="005E2D7D">
        <w:rPr>
          <w:rFonts w:ascii="Times New Roman" w:hAnsi="Times New Roman" w:cs="Times New Roman" w:hint="eastAsia"/>
          <w:szCs w:val="21"/>
        </w:rPr>
        <w:t xml:space="preserve"> </w:t>
      </w:r>
      <m:oMath>
        <m:sSub>
          <m:sSubPr>
            <m:ctrlPr>
              <w:rPr>
                <w:rFonts w:ascii="Cambria Math" w:hAnsi="Cambria Math" w:cs="Times New Roman"/>
                <w:szCs w:val="21"/>
              </w:rPr>
            </m:ctrlPr>
          </m:sSubPr>
          <m:e>
            <m:r>
              <m:rPr>
                <m:sty m:val="p"/>
              </m:rPr>
              <w:rPr>
                <w:rFonts w:ascii="Cambria Math" w:hAnsi="Cambria Math" w:cs="Times New Roman"/>
                <w:szCs w:val="21"/>
              </w:rPr>
              <m:t>b</m:t>
            </m:r>
          </m:e>
          <m:sub>
            <m:r>
              <w:rPr>
                <w:rFonts w:ascii="Cambria Math" w:hAnsi="Cambria Math" w:cs="Times New Roman"/>
                <w:szCs w:val="21"/>
              </w:rPr>
              <m:t>i,   i≠j</m:t>
            </m:r>
          </m:sub>
        </m:sSub>
      </m:oMath>
      <w:r w:rsidR="005E2D7D">
        <w:rPr>
          <w:rFonts w:ascii="Times New Roman" w:hAnsi="Times New Roman" w:cs="Times New Roman" w:hint="eastAsia"/>
          <w:szCs w:val="21"/>
        </w:rPr>
        <w:t xml:space="preserve"> </w:t>
      </w:r>
      <w:r w:rsidR="005E2D7D">
        <w:rPr>
          <w:rFonts w:ascii="Times New Roman" w:hAnsi="Times New Roman" w:cs="Times New Roman" w:hint="eastAsia"/>
          <w:szCs w:val="21"/>
        </w:rPr>
        <w:t>线性表出。</w:t>
      </w:r>
      <w:r w:rsidR="005E2D7D">
        <w:rPr>
          <w:rFonts w:ascii="Times New Roman" w:hAnsi="Times New Roman" w:cs="Times New Roman" w:hint="eastAsia"/>
          <w:szCs w:val="21"/>
        </w:rPr>
        <w:t xml:space="preserve"> </w:t>
      </w:r>
      <m:oMath>
        <m:sSub>
          <m:sSubPr>
            <m:ctrlPr>
              <w:rPr>
                <w:rFonts w:ascii="Cambria Math" w:hAnsi="Cambria Math" w:cs="Times New Roman"/>
                <w:szCs w:val="21"/>
              </w:rPr>
            </m:ctrlPr>
          </m:sSubPr>
          <m:e>
            <m:r>
              <w:rPr>
                <w:rFonts w:ascii="Cambria Math" w:hAnsi="Cambria Math" w:cs="Times New Roman"/>
                <w:szCs w:val="21"/>
              </w:rPr>
              <m:t>b</m:t>
            </m:r>
          </m:e>
          <m:sub>
            <m:r>
              <w:rPr>
                <w:rFonts w:ascii="Cambria Math" w:hAnsi="Cambria Math" w:cs="Times New Roman"/>
                <w:szCs w:val="21"/>
              </w:rPr>
              <m:t>j</m:t>
            </m:r>
          </m:sub>
        </m:sSub>
      </m:oMath>
      <w:r w:rsidR="005E2D7D">
        <w:rPr>
          <w:rFonts w:ascii="Times New Roman" w:hAnsi="Times New Roman" w:cs="Times New Roman" w:hint="eastAsia"/>
          <w:szCs w:val="21"/>
        </w:rPr>
        <w:t xml:space="preserve"> </w:t>
      </w:r>
      <w:r w:rsidR="005E2D7D">
        <w:rPr>
          <w:rFonts w:ascii="Times New Roman" w:hAnsi="Times New Roman" w:cs="Times New Roman" w:hint="eastAsia"/>
          <w:szCs w:val="21"/>
        </w:rPr>
        <w:t>可以分解成两个向量之和</w:t>
      </w:r>
      <w:r w:rsidR="005E2D7D">
        <w:rPr>
          <w:rFonts w:ascii="Times New Roman" w:hAnsi="Times New Roman" w:cs="Times New Roman" w:hint="eastAsia"/>
          <w:szCs w:val="21"/>
        </w:rPr>
        <w:t xml:space="preserve"> </w:t>
      </w:r>
      <m:oMath>
        <m:sSub>
          <m:sSubPr>
            <m:ctrlPr>
              <w:rPr>
                <w:rFonts w:ascii="Cambria Math" w:hAnsi="Cambria Math" w:cs="Times New Roman"/>
                <w:szCs w:val="21"/>
              </w:rPr>
            </m:ctrlPr>
          </m:sSubPr>
          <m:e>
            <m:r>
              <w:rPr>
                <w:rFonts w:ascii="Cambria Math" w:hAnsi="Cambria Math" w:cs="Times New Roman"/>
                <w:szCs w:val="21"/>
              </w:rPr>
              <m:t>b</m:t>
            </m:r>
          </m:e>
          <m:sub>
            <m:r>
              <w:rPr>
                <w:rFonts w:ascii="Cambria Math" w:hAnsi="Cambria Math" w:cs="Times New Roman"/>
                <w:szCs w:val="21"/>
              </w:rPr>
              <m:t>j</m:t>
            </m:r>
          </m:sub>
        </m:sSub>
        <m:r>
          <w:rPr>
            <w:rFonts w:ascii="Cambria Math" w:hAnsi="Cambria Math" w:cs="Times New Roman"/>
            <w:szCs w:val="21"/>
          </w:rPr>
          <m:t>=</m:t>
        </m:r>
        <m:sSubSup>
          <m:sSubSupPr>
            <m:ctrlPr>
              <w:rPr>
                <w:rFonts w:ascii="Cambria Math" w:hAnsi="Cambria Math" w:cs="Times New Roman"/>
                <w:i/>
                <w:szCs w:val="21"/>
              </w:rPr>
            </m:ctrlPr>
          </m:sSubSupPr>
          <m:e>
            <m:r>
              <w:rPr>
                <w:rFonts w:ascii="Cambria Math" w:hAnsi="Cambria Math" w:cs="Times New Roman"/>
                <w:szCs w:val="21"/>
              </w:rPr>
              <m:t>b</m:t>
            </m:r>
          </m:e>
          <m:sub>
            <m:r>
              <w:rPr>
                <w:rFonts w:ascii="Cambria Math" w:hAnsi="Cambria Math" w:cs="Times New Roman"/>
                <w:szCs w:val="21"/>
              </w:rPr>
              <m:t>j</m:t>
            </m:r>
          </m:sub>
          <m:sup>
            <m:r>
              <w:rPr>
                <w:rFonts w:ascii="Cambria Math" w:hAnsi="Cambria Math" w:cs="Times New Roman"/>
                <w:szCs w:val="21"/>
              </w:rPr>
              <m:t>1</m:t>
            </m:r>
          </m:sup>
        </m:sSubSup>
        <m:r>
          <w:rPr>
            <w:rFonts w:ascii="Cambria Math" w:hAnsi="Cambria Math" w:cs="Times New Roman"/>
            <w:szCs w:val="21"/>
          </w:rPr>
          <m:t>+</m:t>
        </m:r>
        <m:sSubSup>
          <m:sSubSupPr>
            <m:ctrlPr>
              <w:rPr>
                <w:rFonts w:ascii="Cambria Math" w:hAnsi="Cambria Math" w:cs="Times New Roman"/>
                <w:i/>
                <w:szCs w:val="21"/>
              </w:rPr>
            </m:ctrlPr>
          </m:sSubSupPr>
          <m:e>
            <m:r>
              <w:rPr>
                <w:rFonts w:ascii="Cambria Math" w:hAnsi="Cambria Math" w:cs="Times New Roman"/>
                <w:szCs w:val="21"/>
              </w:rPr>
              <m:t>b</m:t>
            </m:r>
          </m:e>
          <m:sub>
            <m:r>
              <w:rPr>
                <w:rFonts w:ascii="Cambria Math" w:hAnsi="Cambria Math" w:cs="Times New Roman"/>
                <w:szCs w:val="21"/>
              </w:rPr>
              <m:t>j</m:t>
            </m:r>
          </m:sub>
          <m:sup>
            <m:r>
              <w:rPr>
                <w:rFonts w:ascii="Cambria Math" w:hAnsi="Cambria Math" w:cs="Times New Roman"/>
                <w:szCs w:val="21"/>
              </w:rPr>
              <m:t>2</m:t>
            </m:r>
          </m:sup>
        </m:sSubSup>
      </m:oMath>
      <w:r w:rsidR="005E2D7D">
        <w:rPr>
          <w:rFonts w:ascii="Times New Roman" w:hAnsi="Times New Roman" w:cs="Times New Roman" w:hint="eastAsia"/>
          <w:szCs w:val="21"/>
        </w:rPr>
        <w:t xml:space="preserve"> </w:t>
      </w:r>
      <w:r w:rsidR="005E2D7D">
        <w:rPr>
          <w:rFonts w:ascii="Times New Roman" w:hAnsi="Times New Roman" w:cs="Times New Roman" w:hint="eastAsia"/>
          <w:szCs w:val="21"/>
        </w:rPr>
        <w:t>。其中</w:t>
      </w:r>
      <w:r w:rsidR="005E2D7D">
        <w:rPr>
          <w:rFonts w:ascii="Times New Roman" w:hAnsi="Times New Roman" w:cs="Times New Roman" w:hint="eastAsia"/>
          <w:szCs w:val="21"/>
        </w:rPr>
        <w:t xml:space="preserve"> </w:t>
      </w:r>
      <m:oMath>
        <m:sSubSup>
          <m:sSubSupPr>
            <m:ctrlPr>
              <w:rPr>
                <w:rFonts w:ascii="Cambria Math" w:hAnsi="Cambria Math" w:cs="Times New Roman"/>
                <w:i/>
                <w:szCs w:val="21"/>
              </w:rPr>
            </m:ctrlPr>
          </m:sSubSupPr>
          <m:e>
            <m:r>
              <w:rPr>
                <w:rFonts w:ascii="Cambria Math" w:hAnsi="Cambria Math" w:cs="Times New Roman"/>
                <w:szCs w:val="21"/>
              </w:rPr>
              <m:t>b</m:t>
            </m:r>
          </m:e>
          <m:sub>
            <m:r>
              <w:rPr>
                <w:rFonts w:ascii="Cambria Math" w:hAnsi="Cambria Math" w:cs="Times New Roman"/>
                <w:szCs w:val="21"/>
              </w:rPr>
              <m:t>j</m:t>
            </m:r>
          </m:sub>
          <m:sup>
            <m:r>
              <w:rPr>
                <w:rFonts w:ascii="Cambria Math" w:hAnsi="Cambria Math" w:cs="Times New Roman"/>
                <w:szCs w:val="21"/>
              </w:rPr>
              <m:t>1</m:t>
            </m:r>
          </m:sup>
        </m:sSubSup>
      </m:oMath>
      <w:r w:rsidR="005E2D7D">
        <w:rPr>
          <w:rFonts w:ascii="Times New Roman" w:hAnsi="Times New Roman" w:cs="Times New Roman" w:hint="eastAsia"/>
          <w:szCs w:val="21"/>
        </w:rPr>
        <w:t xml:space="preserve"> </w:t>
      </w:r>
      <w:r w:rsidR="005E2D7D">
        <w:rPr>
          <w:rFonts w:ascii="Times New Roman" w:hAnsi="Times New Roman" w:cs="Times New Roman" w:hint="eastAsia"/>
          <w:szCs w:val="21"/>
        </w:rPr>
        <w:t>可由</w:t>
      </w:r>
      <w:r w:rsidR="005E2D7D">
        <w:rPr>
          <w:rFonts w:ascii="Times New Roman" w:hAnsi="Times New Roman" w:cs="Times New Roman" w:hint="eastAsia"/>
          <w:szCs w:val="21"/>
        </w:rPr>
        <w:t xml:space="preserve"> </w:t>
      </w:r>
      <m:oMath>
        <m:sSub>
          <m:sSubPr>
            <m:ctrlPr>
              <w:rPr>
                <w:rFonts w:ascii="Cambria Math" w:hAnsi="Cambria Math" w:cs="Times New Roman"/>
                <w:szCs w:val="21"/>
              </w:rPr>
            </m:ctrlPr>
          </m:sSubPr>
          <m:e>
            <m:r>
              <w:rPr>
                <w:rFonts w:ascii="Cambria Math" w:hAnsi="Cambria Math" w:cs="Times New Roman"/>
                <w:szCs w:val="21"/>
              </w:rPr>
              <m:t>b</m:t>
            </m:r>
          </m:e>
          <m:sub>
            <m:r>
              <w:rPr>
                <w:rFonts w:ascii="Cambria Math" w:hAnsi="Cambria Math" w:cs="Times New Roman"/>
                <w:szCs w:val="21"/>
              </w:rPr>
              <m:t>i,   i≠j</m:t>
            </m:r>
          </m:sub>
        </m:sSub>
      </m:oMath>
      <w:r w:rsidR="005E2D7D">
        <w:rPr>
          <w:rFonts w:ascii="Times New Roman" w:hAnsi="Times New Roman" w:cs="Times New Roman" w:hint="eastAsia"/>
          <w:szCs w:val="21"/>
        </w:rPr>
        <w:t xml:space="preserve"> </w:t>
      </w:r>
      <w:r w:rsidR="005E2D7D">
        <w:rPr>
          <w:rFonts w:ascii="Times New Roman" w:hAnsi="Times New Roman" w:cs="Times New Roman" w:hint="eastAsia"/>
          <w:szCs w:val="21"/>
        </w:rPr>
        <w:t>线性表出，而</w:t>
      </w:r>
      <w:r w:rsidR="005E2D7D">
        <w:rPr>
          <w:rFonts w:ascii="Times New Roman" w:hAnsi="Times New Roman" w:cs="Times New Roman" w:hint="eastAsia"/>
          <w:szCs w:val="21"/>
        </w:rPr>
        <w:t xml:space="preserve"> </w:t>
      </w:r>
      <m:oMath>
        <m:sSubSup>
          <m:sSubSupPr>
            <m:ctrlPr>
              <w:rPr>
                <w:rFonts w:ascii="Cambria Math" w:hAnsi="Cambria Math" w:cs="Times New Roman"/>
                <w:i/>
                <w:szCs w:val="21"/>
              </w:rPr>
            </m:ctrlPr>
          </m:sSubSupPr>
          <m:e>
            <m:r>
              <w:rPr>
                <w:rFonts w:ascii="Cambria Math" w:hAnsi="Cambria Math" w:cs="Times New Roman"/>
                <w:szCs w:val="21"/>
              </w:rPr>
              <m:t>b</m:t>
            </m:r>
          </m:e>
          <m:sub>
            <m:r>
              <w:rPr>
                <w:rFonts w:ascii="Cambria Math" w:hAnsi="Cambria Math" w:cs="Times New Roman"/>
                <w:szCs w:val="21"/>
              </w:rPr>
              <m:t>j</m:t>
            </m:r>
          </m:sub>
          <m:sup>
            <m:r>
              <w:rPr>
                <w:rFonts w:ascii="Cambria Math" w:hAnsi="Cambria Math" w:cs="Times New Roman"/>
                <w:szCs w:val="21"/>
              </w:rPr>
              <m:t>2</m:t>
            </m:r>
          </m:sup>
        </m:sSubSup>
      </m:oMath>
      <w:r w:rsidR="005E2D7D">
        <w:rPr>
          <w:rFonts w:ascii="Cambria Math" w:hAnsi="Cambria Math" w:cs="Times New Roman" w:hint="eastAsia"/>
          <w:szCs w:val="21"/>
        </w:rPr>
        <w:t xml:space="preserve"> </w:t>
      </w:r>
      <w:r w:rsidR="005E2D7D">
        <w:rPr>
          <w:rFonts w:ascii="Times New Roman" w:hAnsi="Times New Roman" w:cs="Times New Roman" w:hint="eastAsia"/>
          <w:szCs w:val="21"/>
        </w:rPr>
        <w:t xml:space="preserve"> </w:t>
      </w:r>
      <w:r w:rsidR="005E2D7D">
        <w:rPr>
          <w:rFonts w:ascii="Times New Roman" w:hAnsi="Times New Roman" w:cs="Times New Roman" w:hint="eastAsia"/>
          <w:szCs w:val="21"/>
        </w:rPr>
        <w:t>正交（垂直于）每一个</w:t>
      </w:r>
      <w:r w:rsidR="005E2D7D">
        <w:rPr>
          <w:rFonts w:ascii="Times New Roman" w:hAnsi="Times New Roman" w:cs="Times New Roman" w:hint="eastAsia"/>
          <w:szCs w:val="21"/>
        </w:rPr>
        <w:t xml:space="preserve"> </w:t>
      </w:r>
      <m:oMath>
        <m:sSub>
          <m:sSubPr>
            <m:ctrlPr>
              <w:rPr>
                <w:rFonts w:ascii="Cambria Math" w:hAnsi="Cambria Math" w:cs="Times New Roman"/>
                <w:szCs w:val="21"/>
              </w:rPr>
            </m:ctrlPr>
          </m:sSubPr>
          <m:e>
            <m:r>
              <w:rPr>
                <w:rFonts w:ascii="Cambria Math" w:hAnsi="Cambria Math" w:cs="Times New Roman"/>
                <w:szCs w:val="21"/>
              </w:rPr>
              <m:t>b</m:t>
            </m:r>
          </m:e>
          <m:sub>
            <m:r>
              <w:rPr>
                <w:rFonts w:ascii="Cambria Math" w:hAnsi="Cambria Math" w:cs="Times New Roman"/>
                <w:szCs w:val="21"/>
              </w:rPr>
              <m:t>i,   i≠j</m:t>
            </m:r>
          </m:sub>
        </m:sSub>
      </m:oMath>
      <w:r w:rsidR="005E2D7D">
        <w:rPr>
          <w:rFonts w:ascii="Times New Roman" w:hAnsi="Times New Roman" w:cs="Times New Roman" w:hint="eastAsia"/>
          <w:szCs w:val="21"/>
        </w:rPr>
        <w:t xml:space="preserve"> </w:t>
      </w:r>
      <w:r w:rsidR="005E2D7D">
        <w:rPr>
          <w:rFonts w:ascii="Times New Roman" w:hAnsi="Times New Roman" w:cs="Times New Roman" w:hint="eastAsia"/>
          <w:szCs w:val="21"/>
        </w:rPr>
        <w:t>。</w:t>
      </w:r>
      <w:r w:rsidR="005E2D7D">
        <w:rPr>
          <w:rFonts w:ascii="Times New Roman" w:hAnsi="Times New Roman" w:cs="Times New Roman" w:hint="eastAsia"/>
          <w:szCs w:val="21"/>
        </w:rPr>
        <w:t xml:space="preserve"> </w:t>
      </w:r>
      <m:oMath>
        <m:sSub>
          <m:sSubPr>
            <m:ctrlPr>
              <w:rPr>
                <w:rFonts w:ascii="Cambria Math" w:hAnsi="Cambria Math" w:cs="Times New Roman"/>
                <w:szCs w:val="21"/>
              </w:rPr>
            </m:ctrlPr>
          </m:sSubPr>
          <m:e>
            <m:r>
              <w:rPr>
                <w:rFonts w:ascii="Cambria Math" w:hAnsi="Cambria Math" w:cs="Times New Roman"/>
                <w:szCs w:val="21"/>
              </w:rPr>
              <m:t>b</m:t>
            </m:r>
          </m:e>
          <m:sub>
            <m:r>
              <w:rPr>
                <w:rFonts w:ascii="Cambria Math" w:hAnsi="Cambria Math" w:cs="Times New Roman"/>
                <w:szCs w:val="21"/>
              </w:rPr>
              <m:t>j</m:t>
            </m:r>
          </m:sub>
        </m:sSub>
      </m:oMath>
      <w:r w:rsidR="005E2D7D">
        <w:rPr>
          <w:rFonts w:ascii="Times New Roman" w:hAnsi="Times New Roman" w:cs="Times New Roman" w:hint="eastAsia"/>
          <w:szCs w:val="21"/>
        </w:rPr>
        <w:t xml:space="preserve"> </w:t>
      </w:r>
      <w:r w:rsidR="005E2D7D">
        <w:rPr>
          <w:rFonts w:ascii="Times New Roman" w:hAnsi="Times New Roman" w:cs="Times New Roman" w:hint="eastAsia"/>
          <w:szCs w:val="21"/>
        </w:rPr>
        <w:t>提供了其他</w:t>
      </w:r>
      <w:r w:rsidR="005E2D7D">
        <w:rPr>
          <w:rFonts w:ascii="Times New Roman" w:hAnsi="Times New Roman" w:cs="Times New Roman" w:hint="eastAsia"/>
          <w:szCs w:val="21"/>
        </w:rPr>
        <w:t xml:space="preserve"> </w:t>
      </w:r>
      <m:oMath>
        <m:sSub>
          <m:sSubPr>
            <m:ctrlPr>
              <w:rPr>
                <w:rFonts w:ascii="Cambria Math" w:hAnsi="Cambria Math" w:cs="Times New Roman"/>
                <w:szCs w:val="21"/>
              </w:rPr>
            </m:ctrlPr>
          </m:sSubPr>
          <m:e>
            <m:r>
              <w:rPr>
                <w:rFonts w:ascii="Cambria Math" w:hAnsi="Cambria Math" w:cs="Times New Roman"/>
                <w:szCs w:val="21"/>
              </w:rPr>
              <m:t>b</m:t>
            </m:r>
          </m:e>
          <m:sub>
            <m:r>
              <w:rPr>
                <w:rFonts w:ascii="Cambria Math" w:hAnsi="Cambria Math" w:cs="Times New Roman"/>
                <w:szCs w:val="21"/>
              </w:rPr>
              <m:t>i,   i≠j</m:t>
            </m:r>
          </m:sub>
        </m:sSub>
      </m:oMath>
      <w:r w:rsidR="005E2D7D">
        <w:rPr>
          <w:rFonts w:ascii="Times New Roman" w:hAnsi="Times New Roman" w:cs="Times New Roman" w:hint="eastAsia"/>
          <w:szCs w:val="21"/>
        </w:rPr>
        <w:t xml:space="preserve"> </w:t>
      </w:r>
      <w:r w:rsidR="005E2D7D">
        <w:rPr>
          <w:rFonts w:ascii="Times New Roman" w:hAnsi="Times New Roman" w:cs="Times New Roman" w:hint="eastAsia"/>
          <w:szCs w:val="21"/>
        </w:rPr>
        <w:t>无法提供的某个方向的信息，为构成</w:t>
      </w:r>
      <w:r w:rsidR="00150652">
        <w:rPr>
          <w:rFonts w:ascii="Times New Roman" w:hAnsi="Times New Roman" w:cs="Times New Roman" w:hint="eastAsia"/>
          <w:szCs w:val="21"/>
        </w:rPr>
        <w:t xml:space="preserve"> </w:t>
      </w:r>
      <m:oMath>
        <m:sSup>
          <m:sSupPr>
            <m:ctrlPr>
              <w:rPr>
                <w:rFonts w:ascii="Cambria Math" w:hAnsi="Cambria Math" w:cs="Times New Roman"/>
                <w:szCs w:val="21"/>
              </w:rPr>
            </m:ctrlPr>
          </m:sSupPr>
          <m:e>
            <m:r>
              <m:rPr>
                <m:scr m:val="script"/>
              </m:rPr>
              <w:rPr>
                <w:rFonts w:ascii="Cambria Math" w:hAnsi="Cambria Math" w:cs="Times New Roman"/>
                <w:szCs w:val="21"/>
              </w:rPr>
              <m:t>R</m:t>
            </m:r>
          </m:e>
          <m:sup>
            <m:r>
              <m:rPr>
                <m:sty m:val="p"/>
              </m:rPr>
              <w:rPr>
                <w:rFonts w:ascii="Cambria Math" w:hAnsi="Cambria Math" w:cs="Times New Roman"/>
                <w:szCs w:val="21"/>
              </w:rPr>
              <m:t>n</m:t>
            </m:r>
          </m:sup>
        </m:sSup>
      </m:oMath>
      <w:r w:rsidR="00150652">
        <w:rPr>
          <w:rFonts w:ascii="Times New Roman" w:hAnsi="Times New Roman" w:cs="Times New Roman" w:hint="eastAsia"/>
          <w:szCs w:val="21"/>
        </w:rPr>
        <w:t xml:space="preserve"> </w:t>
      </w:r>
      <w:r w:rsidR="005E2D7D">
        <w:rPr>
          <w:rFonts w:ascii="Times New Roman" w:hAnsi="Times New Roman" w:cs="Times New Roman" w:hint="eastAsia"/>
          <w:szCs w:val="21"/>
        </w:rPr>
        <w:t>做出了它独有的贡献。</w:t>
      </w:r>
    </w:p>
    <w:p w14:paraId="5FCA7B28" w14:textId="77777777" w:rsidR="00AB1B7E" w:rsidRDefault="00AB1B7E">
      <w:pPr>
        <w:jc w:val="left"/>
        <w:rPr>
          <w:rFonts w:ascii="Times New Roman" w:hAnsi="Times New Roman" w:cs="Times New Roman"/>
          <w:szCs w:val="21"/>
        </w:rPr>
      </w:pPr>
    </w:p>
    <w:p w14:paraId="75E386FE" w14:textId="77777777" w:rsidR="00AB1B7E" w:rsidRDefault="005E2D7D">
      <w:pPr>
        <w:jc w:val="left"/>
        <w:rPr>
          <w:rFonts w:ascii="Times New Roman" w:hAnsi="Times New Roman" w:cs="Times New Roman"/>
          <w:szCs w:val="21"/>
        </w:rPr>
      </w:pPr>
      <w:r>
        <w:rPr>
          <w:rFonts w:ascii="Times New Roman" w:hAnsi="Times New Roman" w:cs="Times New Roman" w:hint="eastAsia"/>
          <w:szCs w:val="21"/>
        </w:rPr>
        <w:t>现在介绍线性变换（</w:t>
      </w:r>
      <w:r>
        <w:rPr>
          <w:rFonts w:ascii="Times New Roman" w:hAnsi="Times New Roman" w:cs="Times New Roman" w:hint="eastAsia"/>
          <w:szCs w:val="21"/>
        </w:rPr>
        <w:t>linear transform</w:t>
      </w:r>
      <w:r>
        <w:rPr>
          <w:rFonts w:ascii="Times New Roman" w:hAnsi="Times New Roman" w:cs="Times New Roman" w:hint="eastAsia"/>
          <w:szCs w:val="21"/>
        </w:rPr>
        <w:t>）。如果变换</w:t>
      </w:r>
      <w:r>
        <w:rPr>
          <w:rFonts w:ascii="Times New Roman" w:hAnsi="Times New Roman" w:cs="Times New Roman" w:hint="eastAsia"/>
          <w:szCs w:val="21"/>
        </w:rPr>
        <w:t xml:space="preserve"> </w:t>
      </w:r>
      <m:oMath>
        <m:r>
          <w:rPr>
            <w:rFonts w:ascii="Cambria Math" w:hAnsi="Cambria Math" w:cs="Times New Roman"/>
            <w:szCs w:val="21"/>
          </w:rPr>
          <m:t>f</m:t>
        </m:r>
      </m:oMath>
      <w:r>
        <w:rPr>
          <w:rFonts w:ascii="Times New Roman" w:hAnsi="Times New Roman" w:cs="Times New Roman" w:hint="eastAsia"/>
          <w:szCs w:val="21"/>
        </w:rPr>
        <w:t xml:space="preserve"> </w:t>
      </w:r>
      <w:r>
        <w:rPr>
          <w:rFonts w:ascii="Times New Roman" w:hAnsi="Times New Roman" w:cs="Times New Roman" w:hint="eastAsia"/>
          <w:szCs w:val="21"/>
        </w:rPr>
        <w:t>是线性的，则对于任两个向量</w:t>
      </w:r>
      <w:r>
        <w:rPr>
          <w:rFonts w:ascii="Times New Roman" w:hAnsi="Times New Roman" w:cs="Times New Roman" w:hint="eastAsia"/>
          <w:i/>
          <w:szCs w:val="21"/>
        </w:rPr>
        <w:t xml:space="preserve"> </w:t>
      </w:r>
      <m:oMath>
        <m:r>
          <w:rPr>
            <w:rFonts w:ascii="Cambria Math" w:hAnsi="Cambria Math" w:cs="Times New Roman"/>
            <w:szCs w:val="21"/>
          </w:rPr>
          <m:t>x</m:t>
        </m:r>
      </m:oMath>
      <w:r>
        <w:rPr>
          <w:rFonts w:ascii="Times New Roman" w:hAnsi="Times New Roman" w:cs="Times New Roman" w:hint="eastAsia"/>
          <w:i/>
          <w:szCs w:val="21"/>
        </w:rPr>
        <w:t xml:space="preserve"> </w:t>
      </w:r>
      <w:r>
        <w:rPr>
          <w:rFonts w:ascii="Times New Roman" w:hAnsi="Times New Roman" w:cs="Times New Roman" w:hint="eastAsia"/>
          <w:szCs w:val="21"/>
        </w:rPr>
        <w:t>和</w:t>
      </w:r>
      <w:r>
        <w:rPr>
          <w:rFonts w:ascii="Times New Roman" w:hAnsi="Times New Roman" w:cs="Times New Roman" w:hint="eastAsia"/>
          <w:szCs w:val="21"/>
        </w:rPr>
        <w:t xml:space="preserve"> </w:t>
      </w:r>
      <m:oMath>
        <m:r>
          <w:rPr>
            <w:rFonts w:ascii="Cambria Math" w:hAnsi="Cambria Math" w:cs="Times New Roman"/>
            <w:szCs w:val="21"/>
          </w:rPr>
          <m:t>y</m:t>
        </m:r>
      </m:oMath>
      <w:r>
        <w:rPr>
          <w:rFonts w:ascii="Times New Roman" w:hAnsi="Times New Roman" w:cs="Times New Roman" w:hint="eastAsia"/>
          <w:szCs w:val="21"/>
        </w:rPr>
        <w:t xml:space="preserve"> </w:t>
      </w:r>
      <w:r>
        <w:rPr>
          <w:rFonts w:ascii="Times New Roman" w:hAnsi="Times New Roman" w:cs="Times New Roman" w:hint="eastAsia"/>
          <w:szCs w:val="21"/>
        </w:rPr>
        <w:t>以及任两个实数</w:t>
      </w:r>
      <w:r>
        <w:rPr>
          <w:rFonts w:ascii="Times New Roman" w:hAnsi="Times New Roman" w:cs="Times New Roman" w:hint="eastAsia"/>
          <w:szCs w:val="21"/>
        </w:rPr>
        <w:t xml:space="preserve"> </w:t>
      </w:r>
      <m:oMath>
        <m:r>
          <w:rPr>
            <w:rFonts w:ascii="Cambria Math" w:hAnsi="Cambria Math" w:cs="Times New Roman"/>
            <w:szCs w:val="21"/>
          </w:rPr>
          <m:t>a</m:t>
        </m:r>
      </m:oMath>
      <w:r>
        <w:rPr>
          <w:rFonts w:ascii="Times New Roman" w:hAnsi="Times New Roman" w:cs="Times New Roman" w:hint="eastAsia"/>
          <w:szCs w:val="21"/>
        </w:rPr>
        <w:t xml:space="preserve"> </w:t>
      </w:r>
      <w:r>
        <w:rPr>
          <w:rFonts w:ascii="Times New Roman" w:hAnsi="Times New Roman" w:cs="Times New Roman" w:hint="eastAsia"/>
          <w:szCs w:val="21"/>
        </w:rPr>
        <w:t>和</w:t>
      </w:r>
      <w:r>
        <w:rPr>
          <w:rFonts w:ascii="Times New Roman" w:hAnsi="Times New Roman" w:cs="Times New Roman" w:hint="eastAsia"/>
          <w:szCs w:val="21"/>
        </w:rPr>
        <w:t xml:space="preserve"> </w:t>
      </w:r>
      <m:oMath>
        <m:r>
          <w:rPr>
            <w:rFonts w:ascii="Cambria Math" w:hAnsi="Cambria Math" w:cs="Times New Roman"/>
            <w:szCs w:val="21"/>
          </w:rPr>
          <m:t>b</m:t>
        </m:r>
      </m:oMath>
      <w:r>
        <w:rPr>
          <w:rFonts w:ascii="Times New Roman" w:hAnsi="Times New Roman" w:cs="Times New Roman" w:hint="eastAsia"/>
          <w:szCs w:val="21"/>
        </w:rPr>
        <w:t xml:space="preserve"> </w:t>
      </w:r>
      <w:r>
        <w:rPr>
          <w:rFonts w:ascii="Times New Roman" w:hAnsi="Times New Roman" w:cs="Times New Roman" w:hint="eastAsia"/>
          <w:szCs w:val="21"/>
        </w:rPr>
        <w:t>有：</w:t>
      </w:r>
    </w:p>
    <w:p w14:paraId="34BEB9D5" w14:textId="77777777" w:rsidR="00AB1B7E" w:rsidRDefault="00AB1B7E">
      <w:pPr>
        <w:jc w:val="left"/>
        <w:rPr>
          <w:rFonts w:ascii="Times New Roman" w:hAnsi="Times New Roman" w:cs="Times New Roman"/>
          <w:szCs w:val="21"/>
        </w:rPr>
      </w:pPr>
    </w:p>
    <w:p w14:paraId="13EBE817" w14:textId="77777777" w:rsidR="00AB1B7E" w:rsidRDefault="00AB1B7E">
      <w:pPr>
        <w:jc w:val="left"/>
        <w:rPr>
          <w:rFonts w:ascii="Times New Roman" w:hAnsi="Times New Roman" w:cs="Times New Roman"/>
          <w:szCs w:val="21"/>
        </w:rPr>
      </w:pPr>
    </w:p>
    <w:p w14:paraId="5C336750" w14:textId="77777777" w:rsidR="00AB1B7E" w:rsidRDefault="005E2D7D">
      <w:pPr>
        <w:jc w:val="left"/>
        <w:rPr>
          <w:rFonts w:ascii="Times New Roman" w:hAnsi="Times New Roman" w:cs="Times New Roman"/>
          <w:i/>
          <w:szCs w:val="21"/>
        </w:rPr>
      </w:pPr>
      <m:oMathPara>
        <m:oMath>
          <m:r>
            <w:rPr>
              <w:rFonts w:ascii="Cambria Math" w:hAnsi="Cambria Math" w:cs="Times New Roman"/>
              <w:szCs w:val="21"/>
            </w:rPr>
            <m:t>f</m:t>
          </m:r>
          <m:d>
            <m:dPr>
              <m:ctrlPr>
                <w:rPr>
                  <w:rFonts w:ascii="Cambria Math" w:hAnsi="Cambria Math" w:cs="Times New Roman"/>
                  <w:szCs w:val="21"/>
                </w:rPr>
              </m:ctrlPr>
            </m:dPr>
            <m:e>
              <m:r>
                <w:rPr>
                  <w:rFonts w:ascii="Cambria Math" w:hAnsi="Cambria Math" w:cs="Times New Roman"/>
                  <w:szCs w:val="21"/>
                </w:rPr>
                <m:t>ax+by</m:t>
              </m:r>
            </m:e>
          </m:d>
          <m:r>
            <m:rPr>
              <m:sty m:val="p"/>
            </m:rPr>
            <w:rPr>
              <w:rFonts w:ascii="Cambria Math" w:hAnsi="Cambria Math" w:cs="Times New Roman"/>
              <w:szCs w:val="21"/>
            </w:rPr>
            <m:t>=</m:t>
          </m:r>
          <m:r>
            <w:rPr>
              <w:rFonts w:ascii="Cambria Math" w:hAnsi="Cambria Math" w:cs="Times New Roman"/>
              <w:szCs w:val="21"/>
            </w:rPr>
            <m:t>af</m:t>
          </m:r>
          <m:d>
            <m:dPr>
              <m:ctrlPr>
                <w:rPr>
                  <w:rFonts w:ascii="Cambria Math" w:hAnsi="Cambria Math" w:cs="Times New Roman"/>
                  <w:szCs w:val="21"/>
                </w:rPr>
              </m:ctrlPr>
            </m:dPr>
            <m:e>
              <m:r>
                <w:rPr>
                  <w:rFonts w:ascii="Cambria Math" w:hAnsi="Cambria Math" w:cs="Times New Roman"/>
                  <w:szCs w:val="21"/>
                </w:rPr>
                <m:t>x</m:t>
              </m:r>
            </m:e>
          </m:d>
          <m:r>
            <w:rPr>
              <w:rFonts w:ascii="Cambria Math" w:hAnsi="Cambria Math" w:cs="Times New Roman"/>
              <w:szCs w:val="21"/>
            </w:rPr>
            <m:t>+bf</m:t>
          </m:r>
          <m:d>
            <m:dPr>
              <m:ctrlPr>
                <w:rPr>
                  <w:rFonts w:ascii="Cambria Math" w:hAnsi="Cambria Math" w:cs="Times New Roman"/>
                  <w:i/>
                  <w:szCs w:val="21"/>
                </w:rPr>
              </m:ctrlPr>
            </m:dPr>
            <m:e>
              <m:r>
                <w:rPr>
                  <w:rFonts w:ascii="Cambria Math" w:hAnsi="Cambria Math" w:cs="Times New Roman"/>
                  <w:szCs w:val="21"/>
                </w:rPr>
                <m:t>y</m:t>
              </m:r>
            </m:e>
          </m:d>
          <m:r>
            <w:rPr>
              <w:rFonts w:ascii="Cambria Math" w:hAnsi="Cambria Math" w:cs="Times New Roman"/>
              <w:szCs w:val="21"/>
            </w:rPr>
            <m:t xml:space="preserve">    [1.2.4.2]</m:t>
          </m:r>
        </m:oMath>
      </m:oMathPara>
    </w:p>
    <w:p w14:paraId="3B0F414D" w14:textId="77777777" w:rsidR="00AB1B7E" w:rsidRDefault="00AB1B7E">
      <w:pPr>
        <w:jc w:val="left"/>
        <w:rPr>
          <w:rFonts w:ascii="Times New Roman" w:hAnsi="Times New Roman" w:cs="Times New Roman"/>
          <w:i/>
          <w:szCs w:val="21"/>
        </w:rPr>
      </w:pPr>
    </w:p>
    <w:p w14:paraId="53490DA0" w14:textId="77777777" w:rsidR="00AB1B7E" w:rsidRDefault="00AB1B7E">
      <w:pPr>
        <w:jc w:val="left"/>
        <w:rPr>
          <w:rFonts w:ascii="Times New Roman" w:hAnsi="Times New Roman" w:cs="Times New Roman"/>
          <w:szCs w:val="21"/>
        </w:rPr>
      </w:pPr>
    </w:p>
    <w:p w14:paraId="349C871F" w14:textId="77777777" w:rsidR="00AB1B7E" w:rsidRDefault="005E2D7D">
      <w:pPr>
        <w:jc w:val="left"/>
        <w:rPr>
          <w:rFonts w:ascii="Times New Roman" w:hAnsi="Times New Roman" w:cs="Times New Roman"/>
          <w:szCs w:val="21"/>
        </w:rPr>
      </w:pPr>
      <w:r>
        <w:rPr>
          <w:rFonts w:ascii="Times New Roman" w:hAnsi="Times New Roman" w:cs="Times New Roman" w:hint="eastAsia"/>
          <w:szCs w:val="21"/>
        </w:rPr>
        <w:t>如果</w:t>
      </w:r>
      <w:r>
        <w:rPr>
          <w:rFonts w:ascii="Times New Roman" w:hAnsi="Times New Roman" w:cs="Times New Roman" w:hint="eastAsia"/>
          <w:szCs w:val="21"/>
        </w:rPr>
        <w:t xml:space="preserve"> </w:t>
      </w:r>
      <m:oMath>
        <m:r>
          <w:rPr>
            <w:rFonts w:ascii="Cambria Math" w:hAnsi="Cambria Math" w:cs="Times New Roman"/>
            <w:szCs w:val="21"/>
          </w:rPr>
          <m:t xml:space="preserve">f </m:t>
        </m:r>
      </m:oMath>
      <w:r>
        <w:rPr>
          <w:rFonts w:ascii="Times New Roman" w:hAnsi="Times New Roman" w:cs="Times New Roman" w:hint="eastAsia"/>
          <w:szCs w:val="21"/>
        </w:rPr>
        <w:t xml:space="preserve"> </w:t>
      </w:r>
      <w:r>
        <w:rPr>
          <w:rFonts w:ascii="Times New Roman" w:hAnsi="Times New Roman" w:cs="Times New Roman" w:hint="eastAsia"/>
          <w:szCs w:val="21"/>
        </w:rPr>
        <w:t>是线性变换，则必存在一个向量</w:t>
      </w:r>
      <w:r>
        <w:rPr>
          <w:rFonts w:ascii="Times New Roman" w:hAnsi="Times New Roman" w:cs="Times New Roman" w:hint="eastAsia"/>
          <w:szCs w:val="21"/>
        </w:rPr>
        <w:t xml:space="preserve"> </w:t>
      </w:r>
      <m:oMath>
        <m:r>
          <w:rPr>
            <w:rFonts w:ascii="Cambria Math" w:hAnsi="Cambria Math" w:cs="Times New Roman"/>
            <w:szCs w:val="21"/>
          </w:rPr>
          <m:t>w</m:t>
        </m:r>
      </m:oMath>
      <w:r>
        <w:rPr>
          <w:rFonts w:ascii="Times New Roman" w:hAnsi="Times New Roman" w:cs="Times New Roman" w:hint="eastAsia"/>
          <w:szCs w:val="21"/>
        </w:rPr>
        <w:t xml:space="preserve"> </w:t>
      </w:r>
      <w:r>
        <w:rPr>
          <w:rFonts w:ascii="Times New Roman" w:hAnsi="Times New Roman" w:cs="Times New Roman" w:hint="eastAsia"/>
          <w:szCs w:val="21"/>
        </w:rPr>
        <w:t>，对任意向量</w:t>
      </w:r>
      <w:r>
        <w:rPr>
          <w:rFonts w:ascii="Times New Roman" w:hAnsi="Times New Roman" w:cs="Times New Roman" w:hint="eastAsia"/>
          <w:szCs w:val="21"/>
        </w:rPr>
        <w:t xml:space="preserve"> </w:t>
      </w:r>
      <m:oMath>
        <m:r>
          <w:rPr>
            <w:rFonts w:ascii="Cambria Math" w:hAnsi="Cambria Math" w:cs="Times New Roman"/>
            <w:szCs w:val="21"/>
          </w:rPr>
          <m:t>x</m:t>
        </m:r>
      </m:oMath>
      <w:r>
        <w:rPr>
          <w:rFonts w:ascii="Times New Roman" w:hAnsi="Times New Roman" w:cs="Times New Roman" w:hint="eastAsia"/>
          <w:szCs w:val="21"/>
        </w:rPr>
        <w:t xml:space="preserve"> </w:t>
      </w:r>
      <w:r>
        <w:rPr>
          <w:rFonts w:ascii="Times New Roman" w:hAnsi="Times New Roman" w:cs="Times New Roman" w:hint="eastAsia"/>
          <w:szCs w:val="21"/>
        </w:rPr>
        <w:t>有：</w:t>
      </w:r>
    </w:p>
    <w:p w14:paraId="73F87B7D" w14:textId="77777777" w:rsidR="00AB1B7E" w:rsidRDefault="00AB1B7E">
      <w:pPr>
        <w:jc w:val="left"/>
        <w:rPr>
          <w:rFonts w:ascii="Times New Roman" w:hAnsi="Times New Roman" w:cs="Times New Roman"/>
          <w:szCs w:val="21"/>
        </w:rPr>
      </w:pPr>
    </w:p>
    <w:p w14:paraId="1EA65257" w14:textId="77777777" w:rsidR="00AB1B7E" w:rsidRDefault="00AB1B7E">
      <w:pPr>
        <w:jc w:val="left"/>
        <w:rPr>
          <w:rFonts w:ascii="Times New Roman" w:hAnsi="Times New Roman" w:cs="Times New Roman"/>
          <w:szCs w:val="21"/>
        </w:rPr>
      </w:pPr>
    </w:p>
    <w:p w14:paraId="6DB184AE" w14:textId="77777777" w:rsidR="00AB1B7E" w:rsidRDefault="005E2D7D">
      <w:pPr>
        <w:jc w:val="left"/>
        <w:rPr>
          <w:rFonts w:ascii="Times New Roman" w:hAnsi="Times New Roman" w:cs="Times New Roman"/>
          <w:i/>
          <w:szCs w:val="21"/>
        </w:rPr>
      </w:pPr>
      <m:oMathPara>
        <m:oMath>
          <m:r>
            <w:rPr>
              <w:rFonts w:ascii="Cambria Math" w:hAnsi="Cambria Math" w:cs="Times New Roman"/>
              <w:szCs w:val="21"/>
            </w:rPr>
            <m:t>f</m:t>
          </m:r>
          <m:d>
            <m:dPr>
              <m:ctrlPr>
                <w:rPr>
                  <w:rFonts w:ascii="Cambria Math" w:hAnsi="Cambria Math" w:cs="Times New Roman"/>
                  <w:szCs w:val="21"/>
                </w:rPr>
              </m:ctrlPr>
            </m:dPr>
            <m:e>
              <m:r>
                <w:rPr>
                  <w:rFonts w:ascii="Cambria Math" w:hAnsi="Cambria Math" w:cs="Times New Roman"/>
                  <w:szCs w:val="21"/>
                </w:rPr>
                <m:t>x</m:t>
              </m:r>
            </m:e>
          </m:d>
          <m:r>
            <m:rPr>
              <m:sty m:val="p"/>
            </m:rP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w</m:t>
              </m:r>
            </m:e>
            <m:sup>
              <m:r>
                <m:rPr>
                  <m:sty m:val="p"/>
                </m:rPr>
                <w:rPr>
                  <w:rFonts w:ascii="Cambria Math" w:hAnsi="Cambria Math" w:cs="Times New Roman"/>
                  <w:szCs w:val="21"/>
                </w:rPr>
                <m:t>T</m:t>
              </m:r>
            </m:sup>
          </m:sSup>
          <m:r>
            <w:rPr>
              <w:rFonts w:ascii="Cambria Math" w:hAnsi="Cambria Math" w:cs="Times New Roman"/>
              <w:szCs w:val="21"/>
            </w:rPr>
            <m:t>x    [1.2.4.3]</m:t>
          </m:r>
        </m:oMath>
      </m:oMathPara>
    </w:p>
    <w:p w14:paraId="4E3C0670" w14:textId="77777777" w:rsidR="00AB1B7E" w:rsidRDefault="00AB1B7E">
      <w:pPr>
        <w:jc w:val="left"/>
        <w:rPr>
          <w:rFonts w:ascii="Times New Roman" w:hAnsi="Times New Roman" w:cs="Times New Roman"/>
          <w:szCs w:val="21"/>
        </w:rPr>
      </w:pPr>
    </w:p>
    <w:p w14:paraId="6FCFE102" w14:textId="77777777" w:rsidR="00AB1B7E" w:rsidRDefault="005E2D7D">
      <w:pPr>
        <w:jc w:val="left"/>
        <w:rPr>
          <w:rFonts w:ascii="Times New Roman" w:hAnsi="Times New Roman" w:cs="Times New Roman"/>
          <w:szCs w:val="21"/>
        </w:rPr>
      </w:pPr>
      <w:r>
        <w:rPr>
          <w:rFonts w:ascii="Times New Roman" w:hAnsi="Times New Roman" w:cs="Times New Roman" w:hint="eastAsia"/>
          <w:szCs w:val="21"/>
        </w:rPr>
        <w:t>这样构造</w:t>
      </w:r>
      <w:r>
        <w:rPr>
          <w:rFonts w:ascii="Times New Roman" w:hAnsi="Times New Roman" w:cs="Times New Roman" w:hint="eastAsia"/>
          <w:szCs w:val="21"/>
        </w:rPr>
        <w:t xml:space="preserve"> </w:t>
      </w:r>
      <m:oMath>
        <m:r>
          <w:rPr>
            <w:rFonts w:ascii="Cambria Math" w:hAnsi="Cambria Math" w:cs="Times New Roman"/>
            <w:szCs w:val="21"/>
          </w:rPr>
          <m:t>w</m:t>
        </m:r>
      </m:oMath>
      <w:r>
        <w:rPr>
          <w:rFonts w:ascii="Times New Roman" w:hAnsi="Times New Roman" w:cs="Times New Roman" w:hint="eastAsia"/>
          <w:szCs w:val="21"/>
        </w:rPr>
        <w:t xml:space="preserve"> </w:t>
      </w:r>
      <w:r>
        <w:rPr>
          <w:rFonts w:ascii="Times New Roman" w:hAnsi="Times New Roman" w:cs="Times New Roman" w:hint="eastAsia"/>
          <w:szCs w:val="21"/>
        </w:rPr>
        <w:t>：</w:t>
      </w:r>
    </w:p>
    <w:p w14:paraId="14F80044" w14:textId="77777777" w:rsidR="00AB1B7E" w:rsidRDefault="00AB1B7E">
      <w:pPr>
        <w:jc w:val="left"/>
        <w:rPr>
          <w:rFonts w:ascii="Times New Roman" w:hAnsi="Times New Roman" w:cs="Times New Roman"/>
          <w:szCs w:val="21"/>
        </w:rPr>
      </w:pPr>
    </w:p>
    <w:p w14:paraId="092EF1F8" w14:textId="77777777" w:rsidR="00AB1B7E" w:rsidRDefault="00AB1B7E">
      <w:pPr>
        <w:jc w:val="left"/>
        <w:rPr>
          <w:rFonts w:ascii="Times New Roman" w:hAnsi="Times New Roman" w:cs="Times New Roman"/>
          <w:szCs w:val="21"/>
        </w:rPr>
      </w:pPr>
    </w:p>
    <w:p w14:paraId="69057296" w14:textId="77777777" w:rsidR="00AB1B7E" w:rsidRDefault="005E2D7D">
      <w:pPr>
        <w:jc w:val="left"/>
        <w:rPr>
          <w:rFonts w:ascii="Times New Roman" w:hAnsi="Times New Roman" w:cs="Times New Roman"/>
          <w:i/>
          <w:szCs w:val="21"/>
        </w:rPr>
      </w:pPr>
      <m:oMathPara>
        <m:oMath>
          <m:r>
            <w:rPr>
              <w:rFonts w:ascii="Cambria Math" w:hAnsi="Cambria Math" w:cs="Times New Roman"/>
              <w:szCs w:val="21"/>
            </w:rPr>
            <w:lastRenderedPageBreak/>
            <m:t>w</m:t>
          </m:r>
          <m:r>
            <m:rPr>
              <m:sty m:val="p"/>
            </m:rPr>
            <w:rPr>
              <w:rFonts w:ascii="Cambria Math" w:hAnsi="Cambria Math" w:cs="Times New Roman"/>
              <w:szCs w:val="21"/>
            </w:rPr>
            <m:t>=</m:t>
          </m:r>
          <m:d>
            <m:dPr>
              <m:ctrlPr>
                <w:rPr>
                  <w:rFonts w:ascii="Cambria Math" w:hAnsi="Cambria Math" w:cs="Times New Roman"/>
                  <w:szCs w:val="21"/>
                </w:rPr>
              </m:ctrlPr>
            </m:dP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f</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e</m:t>
                            </m:r>
                          </m:e>
                          <m:sub>
                            <m:r>
                              <w:rPr>
                                <w:rFonts w:ascii="Cambria Math" w:hAnsi="Cambria Math" w:cs="Times New Roman"/>
                                <w:szCs w:val="21"/>
                              </w:rPr>
                              <m:t>1</m:t>
                            </m:r>
                          </m:sub>
                        </m:sSub>
                      </m:e>
                    </m:d>
                  </m:e>
                </m:mr>
                <m:mr>
                  <m:e>
                    <m:r>
                      <w:rPr>
                        <w:rFonts w:ascii="Cambria Math" w:hAnsi="Cambria Math" w:cs="Times New Roman"/>
                        <w:szCs w:val="21"/>
                      </w:rPr>
                      <m:t>f</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e</m:t>
                            </m:r>
                          </m:e>
                          <m:sub>
                            <m:r>
                              <w:rPr>
                                <w:rFonts w:ascii="Cambria Math" w:hAnsi="Cambria Math" w:cs="Times New Roman"/>
                                <w:szCs w:val="21"/>
                              </w:rPr>
                              <m:t>2</m:t>
                            </m:r>
                          </m:sub>
                        </m:sSub>
                      </m:e>
                    </m:d>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r>
                            <w:rPr>
                              <w:rFonts w:ascii="Cambria Math" w:hAnsi="Cambria Math" w:cs="Times New Roman"/>
                              <w:szCs w:val="21"/>
                            </w:rPr>
                            <m:t>f</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e</m:t>
                                  </m:r>
                                </m:e>
                                <m:sub>
                                  <m:r>
                                    <w:rPr>
                                      <w:rFonts w:ascii="Cambria Math" w:hAnsi="Cambria Math" w:cs="Times New Roman"/>
                                      <w:szCs w:val="21"/>
                                    </w:rPr>
                                    <m:t>n</m:t>
                                  </m:r>
                                </m:sub>
                              </m:sSub>
                            </m:e>
                          </m:d>
                        </m:e>
                      </m:mr>
                    </m:m>
                  </m:e>
                </m:mr>
              </m:m>
            </m:e>
          </m:d>
          <m:r>
            <w:rPr>
              <w:rFonts w:ascii="Cambria Math" w:hAnsi="Cambria Math" w:cs="Times New Roman"/>
              <w:szCs w:val="21"/>
            </w:rPr>
            <m:t xml:space="preserve">    [1.2.4.4]</m:t>
          </m:r>
        </m:oMath>
      </m:oMathPara>
    </w:p>
    <w:p w14:paraId="1109C6E0" w14:textId="77777777" w:rsidR="00AB1B7E" w:rsidRDefault="00AB1B7E">
      <w:pPr>
        <w:jc w:val="left"/>
        <w:rPr>
          <w:rFonts w:ascii="Times New Roman" w:hAnsi="Times New Roman" w:cs="Times New Roman"/>
          <w:szCs w:val="21"/>
        </w:rPr>
      </w:pPr>
    </w:p>
    <w:p w14:paraId="3F1F45CF" w14:textId="77777777" w:rsidR="00AB1B7E" w:rsidRDefault="005E2D7D">
      <w:pPr>
        <w:jc w:val="left"/>
        <w:rPr>
          <w:rFonts w:ascii="Times New Roman" w:hAnsi="Times New Roman" w:cs="Times New Roman"/>
          <w:szCs w:val="21"/>
        </w:rPr>
      </w:pPr>
      <m:oMath>
        <m:r>
          <w:rPr>
            <w:rFonts w:ascii="Cambria Math" w:hAnsi="Cambria Math" w:cs="Times New Roman"/>
            <w:szCs w:val="21"/>
          </w:rPr>
          <m:t>w</m:t>
        </m:r>
      </m:oMath>
      <w:r>
        <w:rPr>
          <w:rFonts w:ascii="Times New Roman" w:hAnsi="Times New Roman" w:cs="Times New Roman" w:hint="eastAsia"/>
          <w:szCs w:val="21"/>
        </w:rPr>
        <w:t xml:space="preserve"> </w:t>
      </w:r>
      <w:r>
        <w:rPr>
          <w:rFonts w:ascii="Times New Roman" w:hAnsi="Times New Roman" w:cs="Times New Roman" w:hint="eastAsia"/>
          <w:szCs w:val="21"/>
        </w:rPr>
        <w:t>的第</w:t>
      </w:r>
      <w:r>
        <w:rPr>
          <w:rFonts w:ascii="Times New Roman" w:hAnsi="Times New Roman" w:cs="Times New Roman" w:hint="eastAsia"/>
          <w:szCs w:val="21"/>
        </w:rPr>
        <w:t xml:space="preserve"> </w:t>
      </w:r>
      <m:oMath>
        <m:r>
          <w:rPr>
            <w:rFonts w:ascii="Cambria Math" w:hAnsi="Cambria Math" w:cs="Times New Roman"/>
            <w:szCs w:val="21"/>
          </w:rPr>
          <m:t>i</m:t>
        </m:r>
      </m:oMath>
      <w:r>
        <w:rPr>
          <w:rFonts w:ascii="Times New Roman" w:hAnsi="Times New Roman" w:cs="Times New Roman" w:hint="eastAsia"/>
          <w:szCs w:val="21"/>
        </w:rPr>
        <w:t xml:space="preserve"> </w:t>
      </w:r>
      <w:r>
        <w:rPr>
          <w:rFonts w:ascii="Times New Roman" w:hAnsi="Times New Roman" w:cs="Times New Roman" w:hint="eastAsia"/>
          <w:szCs w:val="21"/>
        </w:rPr>
        <w:t>分量是对标准基第</w:t>
      </w:r>
      <w:r>
        <w:rPr>
          <w:rFonts w:ascii="Times New Roman" w:hAnsi="Times New Roman" w:cs="Times New Roman" w:hint="eastAsia"/>
          <w:szCs w:val="21"/>
        </w:rPr>
        <w:t xml:space="preserve"> </w:t>
      </w:r>
      <m:oMath>
        <m:r>
          <w:rPr>
            <w:rFonts w:ascii="Cambria Math" w:hAnsi="Cambria Math" w:cs="Times New Roman"/>
            <w:szCs w:val="21"/>
          </w:rPr>
          <m:t>i</m:t>
        </m:r>
      </m:oMath>
      <w:r>
        <w:rPr>
          <w:rFonts w:ascii="Times New Roman" w:hAnsi="Times New Roman" w:cs="Times New Roman" w:hint="eastAsia"/>
          <w:szCs w:val="21"/>
        </w:rPr>
        <w:t xml:space="preserve"> </w:t>
      </w:r>
      <w:r>
        <w:rPr>
          <w:rFonts w:ascii="Times New Roman" w:hAnsi="Times New Roman" w:cs="Times New Roman" w:hint="eastAsia"/>
          <w:szCs w:val="21"/>
        </w:rPr>
        <w:t>个向量</w:t>
      </w:r>
      <w:r>
        <w:rPr>
          <w:rFonts w:ascii="Times New Roman" w:hAnsi="Times New Roman" w:cs="Times New Roman" w:hint="eastAsia"/>
          <w:szCs w:val="21"/>
        </w:rPr>
        <w:t xml:space="preserve"> </w:t>
      </w:r>
      <m:oMath>
        <m:sSub>
          <m:sSubPr>
            <m:ctrlPr>
              <w:rPr>
                <w:rFonts w:ascii="Cambria Math" w:hAnsi="Cambria Math" w:cs="Times New Roman"/>
                <w:szCs w:val="21"/>
              </w:rPr>
            </m:ctrlPr>
          </m:sSubPr>
          <m:e>
            <m:r>
              <w:rPr>
                <w:rFonts w:ascii="Cambria Math" w:hAnsi="Cambria Math" w:cs="Times New Roman"/>
                <w:szCs w:val="21"/>
              </w:rPr>
              <m:t>e</m:t>
            </m:r>
          </m:e>
          <m:sub>
            <m:r>
              <w:rPr>
                <w:rFonts w:ascii="Cambria Math" w:hAnsi="Cambria Math" w:cs="Times New Roman"/>
                <w:szCs w:val="21"/>
              </w:rPr>
              <m:t>i</m:t>
            </m:r>
          </m:sub>
        </m:sSub>
      </m:oMath>
      <w:r>
        <w:rPr>
          <w:rFonts w:ascii="Times New Roman" w:hAnsi="Times New Roman" w:cs="Times New Roman" w:hint="eastAsia"/>
          <w:szCs w:val="21"/>
        </w:rPr>
        <w:t xml:space="preserve"> </w:t>
      </w:r>
      <w:r>
        <w:rPr>
          <w:rFonts w:ascii="Times New Roman" w:hAnsi="Times New Roman" w:cs="Times New Roman" w:hint="eastAsia"/>
          <w:szCs w:val="21"/>
        </w:rPr>
        <w:t>施加</w:t>
      </w:r>
      <w:r>
        <w:rPr>
          <w:rFonts w:ascii="Times New Roman" w:hAnsi="Times New Roman" w:cs="Times New Roman" w:hint="eastAsia"/>
          <w:szCs w:val="21"/>
        </w:rPr>
        <w:t xml:space="preserve"> </w:t>
      </w:r>
      <m:oMath>
        <m:r>
          <w:rPr>
            <w:rFonts w:ascii="Cambria Math" w:hAnsi="Cambria Math" w:cs="Times New Roman"/>
            <w:szCs w:val="21"/>
          </w:rPr>
          <m:t>f</m:t>
        </m:r>
      </m:oMath>
      <w:r>
        <w:rPr>
          <w:rFonts w:ascii="Times New Roman" w:hAnsi="Times New Roman" w:cs="Times New Roman" w:hint="eastAsia"/>
          <w:szCs w:val="21"/>
        </w:rPr>
        <w:t xml:space="preserve"> </w:t>
      </w:r>
      <w:r>
        <w:rPr>
          <w:rFonts w:ascii="Times New Roman" w:hAnsi="Times New Roman" w:cs="Times New Roman" w:hint="eastAsia"/>
          <w:szCs w:val="21"/>
        </w:rPr>
        <w:t>得到的值。由于</w:t>
      </w:r>
      <w:r>
        <w:rPr>
          <w:rFonts w:ascii="Times New Roman" w:hAnsi="Times New Roman" w:cs="Times New Roman" w:hint="eastAsia"/>
          <w:i/>
          <w:szCs w:val="21"/>
        </w:rPr>
        <w:t xml:space="preserve"> </w:t>
      </w:r>
      <m:oMath>
        <m:r>
          <w:rPr>
            <w:rFonts w:ascii="Cambria Math" w:hAnsi="Cambria Math" w:cs="Times New Roman"/>
            <w:szCs w:val="21"/>
          </w:rPr>
          <m:t>f</m:t>
        </m:r>
      </m:oMath>
      <w:r>
        <w:rPr>
          <w:rFonts w:ascii="Times New Roman" w:hAnsi="Times New Roman" w:cs="Times New Roman" w:hint="eastAsia"/>
          <w:szCs w:val="21"/>
        </w:rPr>
        <w:t xml:space="preserve"> </w:t>
      </w:r>
      <w:r>
        <w:rPr>
          <w:rFonts w:ascii="Times New Roman" w:hAnsi="Times New Roman" w:cs="Times New Roman" w:hint="eastAsia"/>
          <w:szCs w:val="21"/>
        </w:rPr>
        <w:t>是线性变换，有：</w:t>
      </w:r>
    </w:p>
    <w:p w14:paraId="2DC5E626" w14:textId="77777777" w:rsidR="00AB1B7E" w:rsidRDefault="00AB1B7E">
      <w:pPr>
        <w:jc w:val="left"/>
        <w:rPr>
          <w:rFonts w:ascii="Times New Roman" w:hAnsi="Times New Roman" w:cs="Times New Roman"/>
          <w:szCs w:val="21"/>
        </w:rPr>
      </w:pPr>
    </w:p>
    <w:p w14:paraId="1C1B1261" w14:textId="77777777" w:rsidR="00AB1B7E" w:rsidRDefault="00AB1B7E">
      <w:pPr>
        <w:jc w:val="left"/>
        <w:rPr>
          <w:rFonts w:ascii="Times New Roman" w:hAnsi="Times New Roman" w:cs="Times New Roman"/>
          <w:szCs w:val="21"/>
        </w:rPr>
      </w:pPr>
    </w:p>
    <w:p w14:paraId="559CCD28" w14:textId="77777777" w:rsidR="00AB1B7E" w:rsidRDefault="005E2D7D">
      <w:pPr>
        <w:jc w:val="left"/>
        <w:rPr>
          <w:rFonts w:ascii="Times New Roman" w:hAnsi="Times New Roman" w:cs="Times New Roman"/>
          <w:szCs w:val="21"/>
        </w:rPr>
      </w:pPr>
      <m:oMathPara>
        <m:oMath>
          <m:r>
            <w:rPr>
              <w:rFonts w:ascii="Cambria Math" w:hAnsi="Cambria Math" w:cs="Times New Roman"/>
              <w:szCs w:val="21"/>
            </w:rPr>
            <m:t>f</m:t>
          </m:r>
          <m:d>
            <m:dPr>
              <m:ctrlPr>
                <w:rPr>
                  <w:rFonts w:ascii="Cambria Math" w:hAnsi="Cambria Math" w:cs="Times New Roman"/>
                  <w:szCs w:val="21"/>
                </w:rPr>
              </m:ctrlPr>
            </m:dPr>
            <m:e>
              <m:r>
                <w:rPr>
                  <w:rFonts w:ascii="Cambria Math" w:hAnsi="Cambria Math" w:cs="Times New Roman"/>
                  <w:szCs w:val="21"/>
                </w:rPr>
                <m:t>x</m:t>
              </m:r>
            </m:e>
          </m:d>
          <m:r>
            <m:rPr>
              <m:sty m:val="p"/>
            </m:rPr>
            <w:rPr>
              <w:rFonts w:ascii="Cambria Math" w:hAnsi="Cambria Math" w:cs="Times New Roman"/>
              <w:szCs w:val="21"/>
            </w:rPr>
            <m:t>=</m:t>
          </m:r>
          <m:r>
            <w:rPr>
              <w:rFonts w:ascii="Cambria Math" w:hAnsi="Cambria Math" w:cs="Times New Roman"/>
              <w:szCs w:val="21"/>
            </w:rPr>
            <m:t>f</m:t>
          </m:r>
          <m:d>
            <m:dPr>
              <m:ctrlPr>
                <w:rPr>
                  <w:rFonts w:ascii="Cambria Math" w:hAnsi="Cambria Math" w:cs="Times New Roman"/>
                  <w:i/>
                  <w:szCs w:val="21"/>
                </w:rPr>
              </m:ctrlPr>
            </m:dPr>
            <m:e>
              <m:nary>
                <m:naryPr>
                  <m:chr m:val="∑"/>
                  <m:limLoc m:val="undOvr"/>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e</m:t>
                      </m:r>
                    </m:e>
                    <m:sub>
                      <m:r>
                        <w:rPr>
                          <w:rFonts w:ascii="Cambria Math" w:hAnsi="Cambria Math" w:cs="Times New Roman"/>
                          <w:szCs w:val="21"/>
                        </w:rPr>
                        <m:t>i</m:t>
                      </m:r>
                    </m:sub>
                  </m:sSub>
                </m:e>
              </m:nary>
            </m:e>
          </m:d>
          <m:r>
            <w:rPr>
              <w:rFonts w:ascii="Cambria Math" w:hAnsi="Cambria Math" w:cs="Times New Roman"/>
              <w:szCs w:val="21"/>
            </w:rPr>
            <m:t>=</m:t>
          </m:r>
          <m:nary>
            <m:naryPr>
              <m:chr m:val="∑"/>
              <m:limLoc m:val="undOvr"/>
              <m:ctrlPr>
                <w:rPr>
                  <w:rFonts w:ascii="Cambria Math" w:hAnsi="Cambria Math" w:cs="Times New Roman"/>
                  <w:szCs w:val="21"/>
                </w:rPr>
              </m:ctrlPr>
            </m:naryPr>
            <m:sub>
              <m:r>
                <m:rPr>
                  <m:sty m:val="p"/>
                </m:rP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r>
                <w:rPr>
                  <w:rFonts w:ascii="Cambria Math" w:hAnsi="Cambria Math" w:cs="Times New Roman"/>
                  <w:szCs w:val="21"/>
                </w:rPr>
                <m:t>f</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e</m:t>
                      </m:r>
                    </m:e>
                    <m:sub>
                      <m:r>
                        <w:rPr>
                          <w:rFonts w:ascii="Cambria Math" w:hAnsi="Cambria Math" w:cs="Times New Roman"/>
                          <w:szCs w:val="21"/>
                        </w:rPr>
                        <m:t>i</m:t>
                      </m:r>
                    </m:sub>
                  </m:sSub>
                </m:e>
              </m:d>
            </m:e>
          </m:nary>
          <m:r>
            <w:rPr>
              <w:rFonts w:ascii="Cambria Math" w:hAnsi="Cambria Math" w:cs="Times New Roman"/>
              <w:szCs w:val="21"/>
            </w:rPr>
            <m:t>=</m:t>
          </m:r>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r>
                      <w:rPr>
                        <w:rFonts w:ascii="Cambria Math" w:hAnsi="Cambria Math" w:cs="Times New Roman"/>
                        <w:szCs w:val="21"/>
                      </w:rPr>
                      <m:t>f</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e</m:t>
                            </m:r>
                          </m:e>
                          <m:sub>
                            <m:r>
                              <w:rPr>
                                <w:rFonts w:ascii="Cambria Math" w:hAnsi="Cambria Math" w:cs="Times New Roman"/>
                                <w:szCs w:val="21"/>
                              </w:rPr>
                              <m:t>1</m:t>
                            </m:r>
                          </m:sub>
                        </m:sSub>
                      </m:e>
                    </m:d>
                  </m:e>
                  <m:e>
                    <m:r>
                      <w:rPr>
                        <w:rFonts w:ascii="Cambria Math" w:hAnsi="Cambria Math" w:cs="Times New Roman"/>
                        <w:szCs w:val="21"/>
                      </w:rPr>
                      <m:t>f</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e</m:t>
                            </m:r>
                          </m:e>
                          <m:sub>
                            <m:r>
                              <w:rPr>
                                <w:rFonts w:ascii="Cambria Math" w:hAnsi="Cambria Math" w:cs="Times New Roman"/>
                                <w:szCs w:val="21"/>
                              </w:rPr>
                              <m:t>2</m:t>
                            </m:r>
                          </m:sub>
                        </m:sSub>
                      </m:e>
                    </m:d>
                  </m:e>
                  <m:e>
                    <m:m>
                      <m:mPr>
                        <m:mcs>
                          <m:mc>
                            <m:mcPr>
                              <m:count m:val="2"/>
                              <m:mcJc m:val="center"/>
                            </m:mcPr>
                          </m:mc>
                        </m:mcs>
                        <m:ctrlPr>
                          <w:rPr>
                            <w:rFonts w:ascii="Cambria Math" w:hAnsi="Cambria Math" w:cs="Times New Roman"/>
                            <w:i/>
                            <w:szCs w:val="21"/>
                          </w:rPr>
                        </m:ctrlPr>
                      </m:mPr>
                      <m:mr>
                        <m:e>
                          <m:r>
                            <w:rPr>
                              <w:rFonts w:ascii="Cambria Math" w:hAnsi="Cambria Math" w:cs="Times New Roman"/>
                              <w:szCs w:val="21"/>
                            </w:rPr>
                            <m:t>⋯</m:t>
                          </m:r>
                        </m:e>
                        <m:e>
                          <m:r>
                            <w:rPr>
                              <w:rFonts w:ascii="Cambria Math" w:hAnsi="Cambria Math" w:cs="Times New Roman"/>
                              <w:szCs w:val="21"/>
                            </w:rPr>
                            <m:t>f</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e</m:t>
                                  </m:r>
                                </m:e>
                                <m:sub>
                                  <m:r>
                                    <w:rPr>
                                      <w:rFonts w:ascii="Cambria Math" w:hAnsi="Cambria Math" w:cs="Times New Roman"/>
                                      <w:szCs w:val="21"/>
                                    </w:rPr>
                                    <m:t>n</m:t>
                                  </m:r>
                                </m:sub>
                              </m:sSub>
                            </m:e>
                          </m:d>
                        </m:e>
                      </m:mr>
                    </m:m>
                  </m:e>
                </m:mr>
              </m:m>
            </m:e>
          </m:d>
          <m:d>
            <m:dPr>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e>
                      </m:mr>
                    </m:m>
                  </m:e>
                </m:mr>
              </m:m>
            </m:e>
          </m:d>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w</m:t>
              </m:r>
            </m:e>
            <m:sup>
              <m:r>
                <m:rPr>
                  <m:sty m:val="p"/>
                </m:rPr>
                <w:rPr>
                  <w:rFonts w:ascii="Cambria Math" w:hAnsi="Cambria Math" w:cs="Times New Roman"/>
                  <w:szCs w:val="21"/>
                </w:rPr>
                <m:t>T</m:t>
              </m:r>
            </m:sup>
          </m:sSup>
          <m:r>
            <w:rPr>
              <w:rFonts w:ascii="Cambria Math" w:hAnsi="Cambria Math" w:cs="Times New Roman"/>
              <w:szCs w:val="21"/>
            </w:rPr>
            <m:t>x</m:t>
          </m:r>
          <m:r>
            <m:rPr>
              <m:sty m:val="p"/>
            </m:rPr>
            <w:rPr>
              <w:rFonts w:ascii="Cambria Math" w:hAnsi="Cambria Math" w:cs="Times New Roman"/>
              <w:szCs w:val="21"/>
            </w:rPr>
            <m:t xml:space="preserve">    </m:t>
          </m:r>
          <m:d>
            <m:dPr>
              <m:begChr m:val="["/>
              <m:endChr m:val="]"/>
              <m:ctrlPr>
                <w:rPr>
                  <w:rFonts w:ascii="Cambria Math" w:hAnsi="Cambria Math" w:cs="Times New Roman"/>
                  <w:szCs w:val="21"/>
                </w:rPr>
              </m:ctrlPr>
            </m:dPr>
            <m:e>
              <m:r>
                <m:rPr>
                  <m:sty m:val="p"/>
                </m:rPr>
                <w:rPr>
                  <w:rFonts w:ascii="Cambria Math" w:hAnsi="Cambria Math" w:cs="Times New Roman"/>
                  <w:szCs w:val="21"/>
                </w:rPr>
                <m:t>1.2.4.5</m:t>
              </m:r>
            </m:e>
          </m:d>
        </m:oMath>
      </m:oMathPara>
    </w:p>
    <w:p w14:paraId="7B776107" w14:textId="77777777" w:rsidR="00AB1B7E" w:rsidRDefault="00AB1B7E">
      <w:pPr>
        <w:jc w:val="left"/>
        <w:rPr>
          <w:rFonts w:ascii="Times New Roman" w:hAnsi="Times New Roman" w:cs="Times New Roman"/>
          <w:szCs w:val="21"/>
        </w:rPr>
      </w:pPr>
    </w:p>
    <w:p w14:paraId="2DD24028" w14:textId="77777777" w:rsidR="00AB1B7E" w:rsidRDefault="00AB1B7E">
      <w:pPr>
        <w:jc w:val="left"/>
        <w:rPr>
          <w:rFonts w:ascii="Times New Roman" w:hAnsi="Times New Roman" w:cs="Times New Roman"/>
          <w:szCs w:val="21"/>
        </w:rPr>
      </w:pPr>
    </w:p>
    <w:p w14:paraId="75F406AF" w14:textId="77777777" w:rsidR="00AB1B7E" w:rsidRDefault="005E2D7D">
      <w:pPr>
        <w:jc w:val="left"/>
        <w:rPr>
          <w:rFonts w:ascii="Times New Roman" w:hAnsi="Times New Roman" w:cs="Times New Roman"/>
          <w:szCs w:val="21"/>
        </w:rPr>
      </w:pPr>
      <w:r>
        <w:rPr>
          <w:rFonts w:ascii="Times New Roman" w:hAnsi="Times New Roman" w:cs="Times New Roman" w:hint="eastAsia"/>
          <w:szCs w:val="21"/>
        </w:rPr>
        <w:t>这就证明了</w:t>
      </w:r>
      <w:r>
        <w:rPr>
          <w:rFonts w:ascii="Times New Roman" w:hAnsi="Times New Roman" w:cs="Times New Roman" w:hint="eastAsia"/>
          <w:szCs w:val="21"/>
        </w:rPr>
        <w:t xml:space="preserve"> [1.2.4.3] </w:t>
      </w:r>
      <w:r>
        <w:rPr>
          <w:rFonts w:ascii="Times New Roman" w:hAnsi="Times New Roman" w:cs="Times New Roman" w:hint="eastAsia"/>
          <w:szCs w:val="21"/>
        </w:rPr>
        <w:t>的结论。线性变换的图像一定过原点，因为：</w:t>
      </w:r>
    </w:p>
    <w:p w14:paraId="2DB164B5" w14:textId="77777777" w:rsidR="00AB1B7E" w:rsidRDefault="00AB1B7E">
      <w:pPr>
        <w:jc w:val="left"/>
        <w:rPr>
          <w:rFonts w:ascii="Times New Roman" w:hAnsi="Times New Roman" w:cs="Times New Roman"/>
          <w:szCs w:val="21"/>
        </w:rPr>
      </w:pPr>
    </w:p>
    <w:p w14:paraId="0971346C" w14:textId="77777777" w:rsidR="00AB1B7E" w:rsidRDefault="00AB1B7E">
      <w:pPr>
        <w:jc w:val="left"/>
        <w:rPr>
          <w:rFonts w:ascii="Times New Roman" w:hAnsi="Times New Roman" w:cs="Times New Roman"/>
          <w:szCs w:val="21"/>
        </w:rPr>
      </w:pPr>
    </w:p>
    <w:p w14:paraId="56F4BD58" w14:textId="77777777" w:rsidR="00AB1B7E" w:rsidRDefault="005E2D7D">
      <w:pPr>
        <w:jc w:val="left"/>
        <w:rPr>
          <w:rFonts w:ascii="Times New Roman" w:hAnsi="Times New Roman" w:cs="Times New Roman"/>
          <w:i/>
          <w:szCs w:val="21"/>
        </w:rPr>
      </w:pPr>
      <m:oMathPara>
        <m:oMath>
          <m:r>
            <w:rPr>
              <w:rFonts w:ascii="Cambria Math" w:hAnsi="Cambria Math" w:cs="Times New Roman"/>
              <w:szCs w:val="21"/>
            </w:rPr>
            <m:t>f</m:t>
          </m:r>
          <m:d>
            <m:dPr>
              <m:ctrlPr>
                <w:rPr>
                  <w:rFonts w:ascii="Cambria Math" w:hAnsi="Cambria Math" w:cs="Times New Roman"/>
                  <w:i/>
                  <w:szCs w:val="21"/>
                </w:rPr>
              </m:ctrlPr>
            </m:dPr>
            <m:e>
              <m:r>
                <m:rPr>
                  <m:sty m:val="p"/>
                </m:rPr>
                <w:rPr>
                  <w:rFonts w:ascii="Cambria Math" w:hAnsi="Cambria Math" w:cs="Times New Roman"/>
                  <w:szCs w:val="21"/>
                </w:rPr>
                <m:t>O</m:t>
              </m:r>
            </m:e>
          </m:d>
          <m:r>
            <w:rPr>
              <w:rFonts w:ascii="Cambria Math" w:hAnsi="Cambria Math" w:cs="Times New Roman"/>
              <w:szCs w:val="21"/>
            </w:rPr>
            <m:t>=f</m:t>
          </m:r>
          <m:d>
            <m:dPr>
              <m:ctrlPr>
                <w:rPr>
                  <w:rFonts w:ascii="Cambria Math" w:hAnsi="Cambria Math" w:cs="Times New Roman"/>
                  <w:i/>
                  <w:szCs w:val="21"/>
                </w:rPr>
              </m:ctrlPr>
            </m:dPr>
            <m:e>
              <m:r>
                <w:rPr>
                  <w:rFonts w:ascii="Cambria Math" w:hAnsi="Cambria Math" w:cs="Times New Roman"/>
                  <w:szCs w:val="21"/>
                </w:rPr>
                <m:t>0x</m:t>
              </m:r>
            </m:e>
          </m:d>
          <m:r>
            <w:rPr>
              <w:rFonts w:ascii="Cambria Math" w:hAnsi="Cambria Math" w:cs="Times New Roman"/>
              <w:szCs w:val="21"/>
            </w:rPr>
            <m:t>=0f</m:t>
          </m:r>
          <m:d>
            <m:dPr>
              <m:ctrlPr>
                <w:rPr>
                  <w:rFonts w:ascii="Cambria Math" w:hAnsi="Cambria Math" w:cs="Times New Roman"/>
                  <w:i/>
                  <w:szCs w:val="21"/>
                </w:rPr>
              </m:ctrlPr>
            </m:dPr>
            <m:e>
              <m:r>
                <w:rPr>
                  <w:rFonts w:ascii="Cambria Math" w:hAnsi="Cambria Math" w:cs="Times New Roman"/>
                  <w:szCs w:val="21"/>
                </w:rPr>
                <m:t>x</m:t>
              </m:r>
            </m:e>
          </m:d>
          <m:r>
            <w:rPr>
              <w:rFonts w:ascii="Cambria Math" w:hAnsi="Cambria Math" w:cs="Times New Roman"/>
              <w:szCs w:val="21"/>
            </w:rPr>
            <m:t>=0    [1.2.4.6]</m:t>
          </m:r>
        </m:oMath>
      </m:oMathPara>
    </w:p>
    <w:p w14:paraId="0610B5F5" w14:textId="77777777" w:rsidR="00AB1B7E" w:rsidRDefault="00AB1B7E">
      <w:pPr>
        <w:jc w:val="left"/>
        <w:rPr>
          <w:rFonts w:ascii="Times New Roman" w:hAnsi="Times New Roman" w:cs="Times New Roman"/>
          <w:szCs w:val="21"/>
        </w:rPr>
      </w:pPr>
    </w:p>
    <w:p w14:paraId="4A213B70" w14:textId="77777777" w:rsidR="00AB1B7E" w:rsidRDefault="00AB1B7E">
      <w:pPr>
        <w:jc w:val="left"/>
        <w:rPr>
          <w:rFonts w:ascii="Times New Roman" w:hAnsi="Times New Roman" w:cs="Times New Roman"/>
          <w:szCs w:val="21"/>
        </w:rPr>
      </w:pPr>
    </w:p>
    <w:p w14:paraId="77F223CE" w14:textId="77777777" w:rsidR="00AB1B7E" w:rsidRDefault="005E2D7D">
      <w:pPr>
        <w:pStyle w:val="a7"/>
        <w:numPr>
          <w:ilvl w:val="2"/>
          <w:numId w:val="2"/>
        </w:numPr>
        <w:ind w:firstLineChars="0"/>
        <w:jc w:val="left"/>
        <w:rPr>
          <w:rFonts w:ascii="Times New Roman" w:hAnsi="Times New Roman" w:cs="Times New Roman"/>
          <w:b/>
          <w:szCs w:val="21"/>
        </w:rPr>
      </w:pPr>
      <w:r>
        <w:rPr>
          <w:rFonts w:ascii="Times New Roman" w:hAnsi="Times New Roman" w:cs="Times New Roman" w:hint="eastAsia"/>
          <w:b/>
          <w:szCs w:val="21"/>
        </w:rPr>
        <w:t>直线、（超）平面与仿射变换</w:t>
      </w:r>
    </w:p>
    <w:p w14:paraId="1F549A29" w14:textId="77777777" w:rsidR="00AB1B7E" w:rsidRDefault="00AB1B7E">
      <w:pPr>
        <w:jc w:val="left"/>
        <w:rPr>
          <w:rFonts w:ascii="Times New Roman" w:hAnsi="Times New Roman" w:cs="Times New Roman"/>
          <w:szCs w:val="21"/>
        </w:rPr>
      </w:pPr>
    </w:p>
    <w:p w14:paraId="0BAAE858" w14:textId="77777777" w:rsidR="00AB1B7E" w:rsidRDefault="005E2D7D">
      <w:pPr>
        <w:jc w:val="left"/>
        <w:rPr>
          <w:rFonts w:ascii="Times New Roman" w:hAnsi="Times New Roman" w:cs="Times New Roman"/>
          <w:szCs w:val="21"/>
        </w:rPr>
      </w:pPr>
      <w:r>
        <w:rPr>
          <w:rFonts w:ascii="Times New Roman" w:hAnsi="Times New Roman" w:cs="Times New Roman" w:hint="eastAsia"/>
          <w:szCs w:val="21"/>
        </w:rPr>
        <w:t>对于任意</w:t>
      </w:r>
      <w:r>
        <w:rPr>
          <w:rFonts w:ascii="Times New Roman" w:hAnsi="Times New Roman" w:cs="Times New Roman" w:hint="eastAsia"/>
          <w:szCs w:val="21"/>
        </w:rPr>
        <w:t xml:space="preserve"> </w:t>
      </w:r>
      <m:oMath>
        <m:r>
          <w:rPr>
            <w:rFonts w:ascii="Cambria Math" w:hAnsi="Cambria Math" w:cs="Times New Roman"/>
            <w:szCs w:val="21"/>
          </w:rPr>
          <m:t>w</m:t>
        </m:r>
        <m:r>
          <m:rPr>
            <m:sty m:val="p"/>
          </m:rPr>
          <w:rPr>
            <w:rFonts w:ascii="Cambria Math" w:hAnsi="Cambria Math" w:cs="Times New Roman"/>
            <w:szCs w:val="21"/>
          </w:rPr>
          <m:t>≠O</m:t>
        </m:r>
      </m:oMath>
      <w:r>
        <w:rPr>
          <w:rFonts w:ascii="Times New Roman" w:hAnsi="Times New Roman" w:cs="Times New Roman" w:hint="eastAsia"/>
          <w:szCs w:val="21"/>
        </w:rPr>
        <w:t xml:space="preserve"> </w:t>
      </w:r>
      <w:r>
        <w:rPr>
          <w:rFonts w:ascii="Times New Roman" w:hAnsi="Times New Roman" w:cs="Times New Roman" w:hint="eastAsia"/>
          <w:szCs w:val="21"/>
        </w:rPr>
        <w:t>，令</w:t>
      </w:r>
      <w:r>
        <w:rPr>
          <w:rFonts w:ascii="Times New Roman" w:hAnsi="Times New Roman" w:cs="Times New Roman" w:hint="eastAsia"/>
          <w:szCs w:val="21"/>
        </w:rPr>
        <w:t xml:space="preserve"> </w:t>
      </w:r>
      <m:oMath>
        <m:r>
          <w:rPr>
            <w:rFonts w:ascii="Cambria Math" w:hAnsi="Cambria Math" w:cs="Times New Roman"/>
            <w:szCs w:val="21"/>
          </w:rPr>
          <m:t>x</m:t>
        </m:r>
      </m:oMath>
      <w:r>
        <w:rPr>
          <w:rFonts w:ascii="Times New Roman" w:hAnsi="Times New Roman" w:cs="Times New Roman" w:hint="eastAsia"/>
          <w:szCs w:val="21"/>
        </w:rPr>
        <w:t xml:space="preserve"> </w:t>
      </w:r>
      <w:r>
        <w:rPr>
          <w:rFonts w:ascii="Times New Roman" w:hAnsi="Times New Roman" w:cs="Times New Roman" w:hint="eastAsia"/>
          <w:szCs w:val="21"/>
        </w:rPr>
        <w:t>为任意与</w:t>
      </w:r>
      <w:r>
        <w:rPr>
          <w:rFonts w:ascii="Times New Roman" w:hAnsi="Times New Roman" w:cs="Times New Roman" w:hint="eastAsia"/>
          <w:szCs w:val="21"/>
        </w:rPr>
        <w:t xml:space="preserve"> </w:t>
      </w:r>
      <m:oMath>
        <m:r>
          <w:rPr>
            <w:rFonts w:ascii="Cambria Math" w:hAnsi="Cambria Math" w:cs="Times New Roman"/>
            <w:szCs w:val="21"/>
          </w:rPr>
          <m:t>w</m:t>
        </m:r>
      </m:oMath>
      <w:r>
        <w:rPr>
          <w:rFonts w:ascii="Times New Roman" w:hAnsi="Times New Roman" w:cs="Times New Roman" w:hint="eastAsia"/>
          <w:szCs w:val="21"/>
        </w:rPr>
        <w:t xml:space="preserve"> </w:t>
      </w:r>
      <w:r>
        <w:rPr>
          <w:rFonts w:ascii="Times New Roman" w:hAnsi="Times New Roman" w:cs="Times New Roman" w:hint="eastAsia"/>
          <w:szCs w:val="21"/>
        </w:rPr>
        <w:t>内积是常数</w:t>
      </w:r>
      <w:r>
        <w:rPr>
          <w:rFonts w:ascii="Times New Roman" w:hAnsi="Times New Roman" w:cs="Times New Roman" w:hint="eastAsia"/>
          <w:szCs w:val="21"/>
        </w:rPr>
        <w:t xml:space="preserve"> </w:t>
      </w:r>
      <m:oMath>
        <m:r>
          <w:rPr>
            <w:rFonts w:ascii="Cambria Math" w:hAnsi="Cambria Math" w:cs="Times New Roman"/>
            <w:szCs w:val="21"/>
          </w:rPr>
          <m:t>c</m:t>
        </m:r>
      </m:oMath>
      <w:r>
        <w:rPr>
          <w:rFonts w:ascii="Times New Roman" w:hAnsi="Times New Roman" w:cs="Times New Roman" w:hint="eastAsia"/>
          <w:szCs w:val="21"/>
        </w:rPr>
        <w:t xml:space="preserve"> </w:t>
      </w:r>
      <w:r>
        <w:rPr>
          <w:rFonts w:ascii="Times New Roman" w:hAnsi="Times New Roman" w:cs="Times New Roman" w:hint="eastAsia"/>
          <w:szCs w:val="21"/>
        </w:rPr>
        <w:t>的向量：</w:t>
      </w:r>
    </w:p>
    <w:p w14:paraId="36A03C74" w14:textId="77777777" w:rsidR="00AB1B7E" w:rsidRDefault="00AB1B7E">
      <w:pPr>
        <w:jc w:val="left"/>
        <w:rPr>
          <w:rFonts w:ascii="Times New Roman" w:hAnsi="Times New Roman" w:cs="Times New Roman"/>
          <w:szCs w:val="21"/>
        </w:rPr>
      </w:pPr>
    </w:p>
    <w:p w14:paraId="3C3C08BB" w14:textId="77777777" w:rsidR="00AB1B7E" w:rsidRDefault="00AB1B7E">
      <w:pPr>
        <w:jc w:val="left"/>
        <w:rPr>
          <w:rFonts w:ascii="Times New Roman" w:hAnsi="Times New Roman" w:cs="Times New Roman"/>
          <w:szCs w:val="21"/>
        </w:rPr>
      </w:pPr>
    </w:p>
    <w:p w14:paraId="6627B88F" w14:textId="77777777" w:rsidR="00AB1B7E" w:rsidRDefault="001E3B38">
      <w:pPr>
        <w:jc w:val="left"/>
        <w:rPr>
          <w:rFonts w:ascii="Times New Roman" w:hAnsi="Times New Roman" w:cs="Times New Roman"/>
          <w:szCs w:val="21"/>
        </w:rPr>
      </w:pPr>
      <m:oMathPara>
        <m:oMath>
          <m:sSup>
            <m:sSupPr>
              <m:ctrlPr>
                <w:rPr>
                  <w:rFonts w:ascii="Cambria Math" w:hAnsi="Cambria Math" w:cs="Times New Roman"/>
                  <w:i/>
                  <w:szCs w:val="21"/>
                </w:rPr>
              </m:ctrlPr>
            </m:sSupPr>
            <m:e>
              <m:r>
                <w:rPr>
                  <w:rFonts w:ascii="Cambria Math" w:hAnsi="Cambria Math" w:cs="Times New Roman"/>
                  <w:szCs w:val="21"/>
                </w:rPr>
                <m:t>w</m:t>
              </m:r>
            </m:e>
            <m:sup>
              <m:r>
                <m:rPr>
                  <m:sty m:val="p"/>
                </m:rPr>
                <w:rPr>
                  <w:rFonts w:ascii="Cambria Math" w:hAnsi="Cambria Math" w:cs="Times New Roman"/>
                  <w:szCs w:val="21"/>
                </w:rPr>
                <m:t>T</m:t>
              </m:r>
            </m:sup>
          </m:sSup>
          <m:r>
            <w:rPr>
              <w:rFonts w:ascii="Cambria Math" w:hAnsi="Cambria Math" w:cs="Times New Roman"/>
              <w:szCs w:val="21"/>
            </w:rPr>
            <m:t>x=</m:t>
          </m:r>
          <m:d>
            <m:dPr>
              <m:begChr m:val="〈"/>
              <m:endChr m:val="〉"/>
              <m:ctrlPr>
                <w:rPr>
                  <w:rFonts w:ascii="Cambria Math" w:hAnsi="Cambria Math" w:cs="Times New Roman"/>
                  <w:szCs w:val="21"/>
                </w:rPr>
              </m:ctrlPr>
            </m:dPr>
            <m:e>
              <m:r>
                <w:rPr>
                  <w:rFonts w:ascii="Cambria Math" w:hAnsi="Cambria Math" w:cs="Times New Roman"/>
                  <w:szCs w:val="21"/>
                </w:rPr>
                <m:t>w,x</m:t>
              </m:r>
            </m:e>
          </m:d>
          <m:r>
            <w:rPr>
              <w:rFonts w:ascii="Cambria Math" w:hAnsi="Cambria Math" w:cs="Times New Roman"/>
              <w:szCs w:val="21"/>
            </w:rPr>
            <m:t>=</m:t>
          </m:r>
          <m:d>
            <m:dPr>
              <m:begChr m:val="‖"/>
              <m:endChr m:val="‖"/>
              <m:ctrlPr>
                <w:rPr>
                  <w:rFonts w:ascii="Cambria Math" w:hAnsi="Cambria Math" w:cs="Times New Roman"/>
                  <w:i/>
                  <w:szCs w:val="21"/>
                </w:rPr>
              </m:ctrlPr>
            </m:dPr>
            <m:e>
              <m:r>
                <w:rPr>
                  <w:rFonts w:ascii="Cambria Math" w:hAnsi="Cambria Math" w:cs="Times New Roman"/>
                  <w:szCs w:val="21"/>
                </w:rPr>
                <m:t>w</m:t>
              </m:r>
            </m:e>
          </m:d>
          <m:d>
            <m:dPr>
              <m:begChr m:val="‖"/>
              <m:endChr m:val="‖"/>
              <m:ctrlPr>
                <w:rPr>
                  <w:rFonts w:ascii="Cambria Math" w:hAnsi="Cambria Math" w:cs="Times New Roman"/>
                  <w:i/>
                  <w:szCs w:val="21"/>
                </w:rPr>
              </m:ctrlPr>
            </m:dPr>
            <m:e>
              <m:r>
                <w:rPr>
                  <w:rFonts w:ascii="Cambria Math" w:hAnsi="Cambria Math" w:cs="Times New Roman"/>
                  <w:szCs w:val="21"/>
                </w:rPr>
                <m:t>x</m:t>
              </m:r>
            </m:e>
          </m:d>
          <m:func>
            <m:funcPr>
              <m:ctrlPr>
                <w:rPr>
                  <w:rFonts w:ascii="Cambria Math" w:hAnsi="Cambria Math" w:cs="Times New Roman"/>
                  <w:i/>
                  <w:szCs w:val="21"/>
                </w:rPr>
              </m:ctrlPr>
            </m:funcPr>
            <m:fName>
              <m:r>
                <m:rPr>
                  <m:sty m:val="p"/>
                </m:rPr>
                <w:rPr>
                  <w:rFonts w:ascii="Cambria Math" w:hAnsi="Cambria Math" w:cs="Times New Roman"/>
                  <w:szCs w:val="21"/>
                </w:rPr>
                <m:t>cos</m:t>
              </m:r>
            </m:fName>
            <m:e>
              <m:r>
                <w:rPr>
                  <w:rFonts w:ascii="Cambria Math" w:hAnsi="Cambria Math" w:cs="Times New Roman"/>
                  <w:szCs w:val="21"/>
                </w:rPr>
                <m:t>θ</m:t>
              </m:r>
            </m:e>
          </m:func>
          <m:r>
            <w:rPr>
              <w:rFonts w:ascii="Cambria Math" w:hAnsi="Cambria Math" w:cs="Times New Roman"/>
              <w:szCs w:val="21"/>
            </w:rPr>
            <m:t>=c</m:t>
          </m:r>
          <m:r>
            <m:rPr>
              <m:sty m:val="p"/>
            </m:rPr>
            <w:rPr>
              <w:rFonts w:ascii="Cambria Math" w:hAnsi="Cambria Math" w:cs="Times New Roman"/>
              <w:szCs w:val="21"/>
            </w:rPr>
            <m:t xml:space="preserve">    </m:t>
          </m:r>
          <m:r>
            <m:rPr>
              <m:sty m:val="p"/>
            </m:rPr>
            <w:rPr>
              <w:rFonts w:ascii="Cambria Math" w:hAnsi="Cambria Math" w:cs="Times New Roman" w:hint="eastAsia"/>
              <w:szCs w:val="21"/>
            </w:rPr>
            <m:t>[1.2.</m:t>
          </m:r>
          <m:r>
            <m:rPr>
              <m:sty m:val="p"/>
            </m:rPr>
            <w:rPr>
              <w:rFonts w:ascii="Cambria Math" w:hAnsi="Cambria Math" w:cs="Times New Roman"/>
              <w:szCs w:val="21"/>
            </w:rPr>
            <m:t>5</m:t>
          </m:r>
          <m:r>
            <m:rPr>
              <m:sty m:val="p"/>
            </m:rPr>
            <w:rPr>
              <w:rFonts w:ascii="Cambria Math" w:hAnsi="Cambria Math" w:cs="Times New Roman" w:hint="eastAsia"/>
              <w:szCs w:val="21"/>
            </w:rPr>
            <m:t>.1]</m:t>
          </m:r>
        </m:oMath>
      </m:oMathPara>
    </w:p>
    <w:p w14:paraId="1CE042DB" w14:textId="77777777" w:rsidR="00AB1B7E" w:rsidRDefault="00AB1B7E">
      <w:pPr>
        <w:jc w:val="left"/>
        <w:rPr>
          <w:rFonts w:ascii="Times New Roman" w:hAnsi="Times New Roman" w:cs="Times New Roman"/>
          <w:szCs w:val="21"/>
        </w:rPr>
      </w:pPr>
    </w:p>
    <w:p w14:paraId="62719D87" w14:textId="77777777" w:rsidR="00AB1B7E" w:rsidRDefault="00AB1B7E">
      <w:pPr>
        <w:jc w:val="left"/>
        <w:rPr>
          <w:rFonts w:ascii="Times New Roman" w:hAnsi="Times New Roman" w:cs="Times New Roman"/>
          <w:szCs w:val="21"/>
        </w:rPr>
      </w:pPr>
    </w:p>
    <w:p w14:paraId="3BB5394E" w14:textId="77777777" w:rsidR="00AB1B7E" w:rsidRDefault="005E2D7D">
      <w:pPr>
        <w:jc w:val="left"/>
        <w:rPr>
          <w:rFonts w:ascii="Times New Roman" w:hAnsi="Times New Roman" w:cs="Times New Roman"/>
          <w:szCs w:val="21"/>
        </w:rPr>
      </w:pPr>
      <w:r>
        <w:rPr>
          <w:rFonts w:ascii="Times New Roman" w:hAnsi="Times New Roman" w:cs="Times New Roman" w:hint="eastAsia"/>
          <w:szCs w:val="21"/>
        </w:rPr>
        <w:t>也就是说</w:t>
      </w:r>
      <w:r>
        <w:rPr>
          <w:rFonts w:ascii="Times New Roman" w:hAnsi="Times New Roman" w:cs="Times New Roman" w:hint="eastAsia"/>
          <w:szCs w:val="21"/>
        </w:rPr>
        <w:t xml:space="preserve"> </w:t>
      </w:r>
      <m:oMath>
        <m:r>
          <w:rPr>
            <w:rFonts w:ascii="Cambria Math" w:hAnsi="Cambria Math" w:cs="Times New Roman"/>
            <w:szCs w:val="21"/>
          </w:rPr>
          <m:t>x</m:t>
        </m:r>
      </m:oMath>
      <w:r>
        <w:rPr>
          <w:rFonts w:ascii="Times New Roman" w:hAnsi="Times New Roman" w:cs="Times New Roman" w:hint="eastAsia"/>
          <w:szCs w:val="21"/>
        </w:rPr>
        <w:t xml:space="preserve"> </w:t>
      </w:r>
      <w:r>
        <w:rPr>
          <w:rFonts w:ascii="Times New Roman" w:hAnsi="Times New Roman" w:cs="Times New Roman" w:hint="eastAsia"/>
          <w:szCs w:val="21"/>
        </w:rPr>
        <w:t>满足</w:t>
      </w:r>
      <w:r>
        <w:rPr>
          <w:rFonts w:ascii="Times New Roman" w:hAnsi="Times New Roman" w:cs="Times New Roman" w:hint="eastAsia"/>
          <w:szCs w:val="21"/>
        </w:rPr>
        <w:t xml:space="preserve"> </w:t>
      </w:r>
      <m:oMath>
        <m:d>
          <m:dPr>
            <m:begChr m:val="‖"/>
            <m:endChr m:val="‖"/>
            <m:ctrlPr>
              <w:rPr>
                <w:rFonts w:ascii="Cambria Math" w:hAnsi="Cambria Math" w:cs="Times New Roman"/>
                <w:szCs w:val="21"/>
              </w:rPr>
            </m:ctrlPr>
          </m:dPr>
          <m:e>
            <m:r>
              <w:rPr>
                <w:rFonts w:ascii="Cambria Math" w:hAnsi="Cambria Math" w:cs="Times New Roman"/>
                <w:szCs w:val="21"/>
              </w:rPr>
              <m:t>x</m:t>
            </m:r>
          </m:e>
        </m:d>
        <m:func>
          <m:funcPr>
            <m:ctrlPr>
              <w:rPr>
                <w:rFonts w:ascii="Cambria Math" w:hAnsi="Cambria Math" w:cs="Times New Roman"/>
                <w:i/>
                <w:szCs w:val="21"/>
              </w:rPr>
            </m:ctrlPr>
          </m:funcPr>
          <m:fName>
            <m:r>
              <m:rPr>
                <m:sty m:val="p"/>
              </m:rPr>
              <w:rPr>
                <w:rFonts w:ascii="Cambria Math" w:hAnsi="Cambria Math" w:cs="Times New Roman"/>
                <w:szCs w:val="21"/>
              </w:rPr>
              <m:t>cos</m:t>
            </m:r>
          </m:fName>
          <m:e>
            <m:r>
              <w:rPr>
                <w:rFonts w:ascii="Cambria Math" w:hAnsi="Cambria Math" w:cs="Times New Roman"/>
                <w:szCs w:val="21"/>
              </w:rPr>
              <m:t>θ</m:t>
            </m:r>
          </m:e>
        </m:func>
        <m:r>
          <w:rPr>
            <w:rFonts w:ascii="Cambria Math" w:hAnsi="Cambria Math" w:cs="Times New Roman"/>
            <w:szCs w:val="21"/>
          </w:rPr>
          <m:t>=</m:t>
        </m:r>
        <m:f>
          <m:fPr>
            <m:type m:val="lin"/>
            <m:ctrlPr>
              <w:rPr>
                <w:rFonts w:ascii="Cambria Math" w:hAnsi="Cambria Math" w:cs="Times New Roman"/>
                <w:i/>
                <w:szCs w:val="21"/>
              </w:rPr>
            </m:ctrlPr>
          </m:fPr>
          <m:num>
            <m:r>
              <w:rPr>
                <w:rFonts w:ascii="Cambria Math" w:hAnsi="Cambria Math" w:cs="Times New Roman"/>
                <w:szCs w:val="21"/>
              </w:rPr>
              <m:t>c</m:t>
            </m:r>
          </m:num>
          <m:den>
            <m:d>
              <m:dPr>
                <m:begChr m:val="‖"/>
                <m:endChr m:val="‖"/>
                <m:ctrlPr>
                  <w:rPr>
                    <w:rFonts w:ascii="Cambria Math" w:hAnsi="Cambria Math" w:cs="Times New Roman"/>
                    <w:i/>
                    <w:szCs w:val="21"/>
                  </w:rPr>
                </m:ctrlPr>
              </m:dPr>
              <m:e>
                <m:r>
                  <w:rPr>
                    <w:rFonts w:ascii="Cambria Math" w:hAnsi="Cambria Math" w:cs="Times New Roman"/>
                    <w:szCs w:val="21"/>
                  </w:rPr>
                  <m:t>w</m:t>
                </m:r>
              </m:e>
            </m:d>
          </m:den>
        </m:f>
      </m:oMath>
      <w:r>
        <w:rPr>
          <w:rFonts w:ascii="Times New Roman" w:hAnsi="Times New Roman" w:cs="Times New Roman" w:hint="eastAsia"/>
          <w:szCs w:val="21"/>
        </w:rPr>
        <w:t xml:space="preserve"> </w:t>
      </w:r>
      <w:r>
        <w:rPr>
          <w:rFonts w:ascii="Times New Roman" w:hAnsi="Times New Roman" w:cs="Times New Roman" w:hint="eastAsia"/>
          <w:szCs w:val="21"/>
        </w:rPr>
        <w:t>。即</w:t>
      </w:r>
      <w:r>
        <w:rPr>
          <w:rFonts w:ascii="Times New Roman" w:hAnsi="Times New Roman" w:cs="Times New Roman" w:hint="eastAsia"/>
          <w:szCs w:val="21"/>
        </w:rPr>
        <w:t xml:space="preserve"> </w:t>
      </w:r>
      <m:oMath>
        <m:r>
          <w:rPr>
            <w:rFonts w:ascii="Cambria Math" w:hAnsi="Cambria Math" w:cs="Times New Roman"/>
            <w:szCs w:val="21"/>
          </w:rPr>
          <m:t>x</m:t>
        </m:r>
      </m:oMath>
      <w:r>
        <w:rPr>
          <w:rFonts w:ascii="Times New Roman" w:hAnsi="Times New Roman" w:cs="Times New Roman" w:hint="eastAsia"/>
          <w:szCs w:val="21"/>
        </w:rPr>
        <w:t xml:space="preserve"> </w:t>
      </w:r>
      <w:r>
        <w:rPr>
          <w:rFonts w:ascii="Times New Roman" w:hAnsi="Times New Roman" w:cs="Times New Roman" w:hint="eastAsia"/>
          <w:szCs w:val="21"/>
        </w:rPr>
        <w:t>向</w:t>
      </w:r>
      <w:r>
        <w:rPr>
          <w:rFonts w:ascii="Times New Roman" w:hAnsi="Times New Roman" w:cs="Times New Roman" w:hint="eastAsia"/>
          <w:szCs w:val="21"/>
        </w:rPr>
        <w:t xml:space="preserve"> </w:t>
      </w:r>
      <m:oMath>
        <m:r>
          <w:rPr>
            <w:rFonts w:ascii="Cambria Math" w:hAnsi="Cambria Math" w:cs="Times New Roman"/>
            <w:szCs w:val="21"/>
          </w:rPr>
          <m:t>w</m:t>
        </m:r>
      </m:oMath>
      <w:r>
        <w:rPr>
          <w:rFonts w:ascii="Times New Roman" w:hAnsi="Times New Roman" w:cs="Times New Roman" w:hint="eastAsia"/>
          <w:szCs w:val="21"/>
        </w:rPr>
        <w:t xml:space="preserve"> </w:t>
      </w:r>
      <w:r>
        <w:rPr>
          <w:rFonts w:ascii="Times New Roman" w:hAnsi="Times New Roman" w:cs="Times New Roman" w:hint="eastAsia"/>
          <w:szCs w:val="21"/>
        </w:rPr>
        <w:t>方向的投影是常数</w:t>
      </w:r>
      <w:r>
        <w:rPr>
          <w:rFonts w:ascii="Times New Roman" w:hAnsi="Times New Roman" w:cs="Times New Roman" w:hint="eastAsia"/>
          <w:szCs w:val="21"/>
        </w:rPr>
        <w:t xml:space="preserve"> </w:t>
      </w:r>
      <m:oMath>
        <m:f>
          <m:fPr>
            <m:type m:val="lin"/>
            <m:ctrlPr>
              <w:rPr>
                <w:rFonts w:ascii="Cambria Math" w:hAnsi="Cambria Math" w:cs="Times New Roman"/>
                <w:i/>
                <w:szCs w:val="21"/>
              </w:rPr>
            </m:ctrlPr>
          </m:fPr>
          <m:num>
            <m:r>
              <w:rPr>
                <w:rFonts w:ascii="Cambria Math" w:hAnsi="Cambria Math" w:cs="Times New Roman"/>
                <w:szCs w:val="21"/>
              </w:rPr>
              <m:t>c</m:t>
            </m:r>
          </m:num>
          <m:den>
            <m:d>
              <m:dPr>
                <m:begChr m:val="‖"/>
                <m:endChr m:val="‖"/>
                <m:ctrlPr>
                  <w:rPr>
                    <w:rFonts w:ascii="Cambria Math" w:hAnsi="Cambria Math" w:cs="Times New Roman"/>
                    <w:i/>
                    <w:szCs w:val="21"/>
                  </w:rPr>
                </m:ctrlPr>
              </m:dPr>
              <m:e>
                <m:r>
                  <w:rPr>
                    <w:rFonts w:ascii="Cambria Math" w:hAnsi="Cambria Math" w:cs="Times New Roman"/>
                    <w:szCs w:val="21"/>
                  </w:rPr>
                  <m:t>w</m:t>
                </m:r>
              </m:e>
            </m:d>
          </m:den>
        </m:f>
      </m:oMath>
      <w:r>
        <w:rPr>
          <w:rFonts w:ascii="Times New Roman" w:hAnsi="Times New Roman" w:cs="Times New Roman" w:hint="eastAsia"/>
          <w:szCs w:val="21"/>
        </w:rPr>
        <w:t>。如果</w:t>
      </w:r>
      <w:r>
        <w:rPr>
          <w:rFonts w:ascii="Times New Roman" w:hAnsi="Times New Roman" w:cs="Times New Roman" w:hint="eastAsia"/>
          <w:szCs w:val="21"/>
        </w:rPr>
        <w:t xml:space="preserve"> </w:t>
      </w:r>
      <m:oMath>
        <m:r>
          <w:rPr>
            <w:rFonts w:ascii="Cambria Math" w:hAnsi="Cambria Math" w:cs="Times New Roman"/>
            <w:szCs w:val="21"/>
          </w:rPr>
          <m:t>x</m:t>
        </m:r>
      </m:oMath>
      <w:r>
        <w:rPr>
          <w:rFonts w:ascii="Times New Roman" w:hAnsi="Times New Roman" w:cs="Times New Roman" w:hint="eastAsia"/>
          <w:szCs w:val="21"/>
        </w:rPr>
        <w:t xml:space="preserve"> </w:t>
      </w:r>
      <w:r>
        <w:rPr>
          <w:rFonts w:ascii="Times New Roman" w:hAnsi="Times New Roman" w:cs="Times New Roman" w:hint="eastAsia"/>
          <w:szCs w:val="21"/>
        </w:rPr>
        <w:t>是</w:t>
      </w:r>
      <w:r>
        <w:rPr>
          <w:rFonts w:ascii="Times New Roman" w:hAnsi="Times New Roman" w:cs="Times New Roman" w:hint="eastAsia"/>
          <w:szCs w:val="21"/>
        </w:rPr>
        <w:t xml:space="preserve"> 2 </w:t>
      </w:r>
      <w:r>
        <w:rPr>
          <w:rFonts w:ascii="Times New Roman" w:hAnsi="Times New Roman" w:cs="Times New Roman" w:hint="eastAsia"/>
          <w:szCs w:val="21"/>
        </w:rPr>
        <w:t>维的，将其看作二维空间中一个点，则这样的点都位于垂直于</w:t>
      </w:r>
      <w:r>
        <w:rPr>
          <w:rFonts w:ascii="Times New Roman" w:hAnsi="Times New Roman" w:cs="Times New Roman" w:hint="eastAsia"/>
          <w:szCs w:val="21"/>
        </w:rPr>
        <w:t xml:space="preserve"> </w:t>
      </w:r>
      <m:oMath>
        <m:r>
          <w:rPr>
            <w:rFonts w:ascii="Cambria Math" w:hAnsi="Cambria Math" w:cs="Times New Roman"/>
            <w:szCs w:val="21"/>
          </w:rPr>
          <m:t>w</m:t>
        </m:r>
      </m:oMath>
      <w:r>
        <w:rPr>
          <w:rFonts w:ascii="Times New Roman" w:hAnsi="Times New Roman" w:cs="Times New Roman" w:hint="eastAsia"/>
          <w:szCs w:val="21"/>
        </w:rPr>
        <w:t xml:space="preserve"> </w:t>
      </w:r>
      <w:r>
        <w:rPr>
          <w:rFonts w:ascii="Times New Roman" w:hAnsi="Times New Roman" w:cs="Times New Roman" w:hint="eastAsia"/>
          <w:szCs w:val="21"/>
        </w:rPr>
        <w:t>的一条直线上。</w:t>
      </w:r>
    </w:p>
    <w:p w14:paraId="32644971" w14:textId="77777777" w:rsidR="00AB1B7E" w:rsidRDefault="00AB1B7E">
      <w:pPr>
        <w:jc w:val="left"/>
        <w:rPr>
          <w:rFonts w:ascii="Times New Roman" w:hAnsi="Times New Roman" w:cs="Times New Roman"/>
          <w:szCs w:val="21"/>
        </w:rPr>
      </w:pPr>
    </w:p>
    <w:p w14:paraId="4C62414D" w14:textId="77777777" w:rsidR="00AB1B7E" w:rsidRDefault="00AB1B7E">
      <w:pPr>
        <w:jc w:val="left"/>
        <w:rPr>
          <w:rFonts w:ascii="Times New Roman" w:hAnsi="Times New Roman" w:cs="Times New Roman"/>
          <w:szCs w:val="21"/>
        </w:rPr>
      </w:pPr>
    </w:p>
    <w:p w14:paraId="70700B39" w14:textId="77777777" w:rsidR="00AB1B7E" w:rsidRDefault="005E2D7D">
      <w:pPr>
        <w:jc w:val="center"/>
        <w:rPr>
          <w:rFonts w:ascii="Times New Roman" w:hAnsi="Times New Roman" w:cs="Times New Roman"/>
          <w:szCs w:val="21"/>
        </w:rPr>
      </w:pPr>
      <w:r>
        <w:rPr>
          <w:rFonts w:ascii="Times New Roman" w:hAnsi="Times New Roman" w:cs="Times New Roman"/>
          <w:noProof/>
          <w:szCs w:val="21"/>
        </w:rPr>
        <w:drawing>
          <wp:inline distT="0" distB="0" distL="0" distR="0" wp14:anchorId="40B1519D" wp14:editId="6D94BC57">
            <wp:extent cx="3810000" cy="21336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14:paraId="156B8B43" w14:textId="005928CB" w:rsidR="00AB1B7E" w:rsidRPr="0037788B" w:rsidRDefault="005E2D7D">
      <w:pPr>
        <w:jc w:val="center"/>
        <w:rPr>
          <w:rFonts w:ascii="Times New Roman" w:hAnsi="Times New Roman" w:cs="Times New Roman"/>
          <w:szCs w:val="21"/>
          <w:rPrChange w:id="119" w:author="Cindy Chen" w:date="2018-07-30T14:46:00Z">
            <w:rPr>
              <w:rFonts w:ascii="Times New Roman" w:hAnsi="Times New Roman" w:cs="Times New Roman"/>
              <w:i/>
              <w:szCs w:val="21"/>
            </w:rPr>
          </w:rPrChange>
        </w:rPr>
      </w:pPr>
      <w:r w:rsidRPr="0037788B">
        <w:rPr>
          <w:rFonts w:ascii="Times New Roman" w:hAnsi="Times New Roman" w:cs="Times New Roman" w:hint="eastAsia"/>
          <w:szCs w:val="21"/>
          <w:rPrChange w:id="120" w:author="Cindy Chen" w:date="2018-07-30T14:46:00Z">
            <w:rPr>
              <w:rFonts w:ascii="Times New Roman" w:hAnsi="Times New Roman" w:cs="Times New Roman" w:hint="eastAsia"/>
              <w:i/>
              <w:szCs w:val="21"/>
            </w:rPr>
          </w:rPrChange>
        </w:rPr>
        <w:t>图</w:t>
      </w:r>
      <w:del w:id="121" w:author="Cindy Chen" w:date="2018-07-30T14:46:00Z">
        <w:r w:rsidRPr="0037788B" w:rsidDel="0037788B">
          <w:rPr>
            <w:rFonts w:ascii="Times New Roman" w:hAnsi="Times New Roman" w:cs="Times New Roman"/>
            <w:szCs w:val="21"/>
            <w:rPrChange w:id="122" w:author="Cindy Chen" w:date="2018-07-30T14:46:00Z">
              <w:rPr>
                <w:rFonts w:ascii="Times New Roman" w:hAnsi="Times New Roman" w:cs="Times New Roman"/>
                <w:i/>
                <w:szCs w:val="21"/>
              </w:rPr>
            </w:rPrChange>
          </w:rPr>
          <w:delText xml:space="preserve"> 1.2.5.1 </w:delText>
        </w:r>
      </w:del>
      <w:ins w:id="123" w:author="Cindy Chen" w:date="2018-07-30T14:46:00Z">
        <w:r w:rsidR="0037788B">
          <w:rPr>
            <w:rFonts w:ascii="Times New Roman" w:hAnsi="Times New Roman" w:cs="Times New Roman" w:hint="eastAsia"/>
            <w:szCs w:val="21"/>
          </w:rPr>
          <w:t xml:space="preserve">1-9 </w:t>
        </w:r>
      </w:ins>
      <w:r w:rsidRPr="0037788B">
        <w:rPr>
          <w:rFonts w:ascii="Times New Roman" w:hAnsi="Times New Roman" w:cs="Times New Roman" w:hint="eastAsia"/>
          <w:szCs w:val="21"/>
          <w:rPrChange w:id="124" w:author="Cindy Chen" w:date="2018-07-30T14:46:00Z">
            <w:rPr>
              <w:rFonts w:ascii="Times New Roman" w:hAnsi="Times New Roman" w:cs="Times New Roman" w:hint="eastAsia"/>
              <w:i/>
              <w:szCs w:val="21"/>
            </w:rPr>
          </w:rPrChange>
        </w:rPr>
        <w:t>二维空间中与特定非零向量内积相同的所有点位于垂直于该向量的直线上</w:t>
      </w:r>
    </w:p>
    <w:p w14:paraId="59CA3F10" w14:textId="77777777" w:rsidR="00AB1B7E" w:rsidRDefault="00AB1B7E">
      <w:pPr>
        <w:jc w:val="left"/>
        <w:rPr>
          <w:rFonts w:ascii="Times New Roman" w:hAnsi="Times New Roman" w:cs="Times New Roman"/>
          <w:szCs w:val="21"/>
        </w:rPr>
      </w:pPr>
    </w:p>
    <w:p w14:paraId="3EE22BB8" w14:textId="77777777" w:rsidR="00AB1B7E" w:rsidRDefault="00AB1B7E">
      <w:pPr>
        <w:jc w:val="left"/>
        <w:rPr>
          <w:rFonts w:ascii="Times New Roman" w:hAnsi="Times New Roman" w:cs="Times New Roman"/>
          <w:szCs w:val="21"/>
        </w:rPr>
      </w:pPr>
    </w:p>
    <w:p w14:paraId="05B402B2" w14:textId="77777777" w:rsidR="00AB1B7E" w:rsidRDefault="005E2D7D">
      <w:pPr>
        <w:jc w:val="left"/>
        <w:rPr>
          <w:rFonts w:ascii="Times New Roman" w:hAnsi="Times New Roman" w:cs="Times New Roman"/>
          <w:szCs w:val="21"/>
        </w:rPr>
      </w:pPr>
      <w:r>
        <w:rPr>
          <w:rFonts w:ascii="Times New Roman" w:hAnsi="Times New Roman" w:cs="Times New Roman" w:hint="eastAsia"/>
          <w:szCs w:val="21"/>
        </w:rPr>
        <w:t>在</w:t>
      </w:r>
      <w:r>
        <w:rPr>
          <w:rFonts w:ascii="Times New Roman" w:hAnsi="Times New Roman" w:cs="Times New Roman" w:hint="eastAsia"/>
          <w:szCs w:val="21"/>
        </w:rPr>
        <w:t xml:space="preserve"> 3 </w:t>
      </w:r>
      <w:r>
        <w:rPr>
          <w:rFonts w:ascii="Times New Roman" w:hAnsi="Times New Roman" w:cs="Times New Roman" w:hint="eastAsia"/>
          <w:szCs w:val="21"/>
        </w:rPr>
        <w:t>维空间中与某</w:t>
      </w:r>
      <w:r>
        <w:rPr>
          <w:rFonts w:ascii="Times New Roman" w:hAnsi="Times New Roman" w:cs="Times New Roman" w:hint="eastAsia"/>
          <w:szCs w:val="21"/>
        </w:rPr>
        <w:t xml:space="preserve"> </w:t>
      </w:r>
      <m:oMath>
        <m:r>
          <w:rPr>
            <w:rFonts w:ascii="Cambria Math" w:hAnsi="Cambria Math" w:cs="Times New Roman"/>
            <w:szCs w:val="21"/>
          </w:rPr>
          <m:t>w≠O</m:t>
        </m:r>
      </m:oMath>
      <w:r>
        <w:rPr>
          <w:rFonts w:ascii="Times New Roman" w:hAnsi="Times New Roman" w:cs="Times New Roman" w:hint="eastAsia"/>
          <w:szCs w:val="21"/>
        </w:rPr>
        <w:t xml:space="preserve"> </w:t>
      </w:r>
      <w:r>
        <w:rPr>
          <w:rFonts w:ascii="Times New Roman" w:hAnsi="Times New Roman" w:cs="Times New Roman" w:hint="eastAsia"/>
          <w:szCs w:val="21"/>
        </w:rPr>
        <w:t>内积为常数的点构成垂直于</w:t>
      </w:r>
      <w:r>
        <w:rPr>
          <w:rFonts w:ascii="Times New Roman" w:hAnsi="Times New Roman" w:cs="Times New Roman" w:hint="eastAsia"/>
          <w:szCs w:val="21"/>
        </w:rPr>
        <w:t xml:space="preserve"> </w:t>
      </w:r>
      <m:oMath>
        <m:r>
          <w:rPr>
            <w:rFonts w:ascii="Cambria Math" w:hAnsi="Cambria Math" w:cs="Times New Roman"/>
            <w:szCs w:val="21"/>
          </w:rPr>
          <m:t>w</m:t>
        </m:r>
      </m:oMath>
      <w:r>
        <w:rPr>
          <w:rFonts w:ascii="Times New Roman" w:hAnsi="Times New Roman" w:cs="Times New Roman" w:hint="eastAsia"/>
          <w:szCs w:val="21"/>
        </w:rPr>
        <w:t xml:space="preserve"> </w:t>
      </w:r>
      <w:r>
        <w:rPr>
          <w:rFonts w:ascii="Times New Roman" w:hAnsi="Times New Roman" w:cs="Times New Roman" w:hint="eastAsia"/>
          <w:szCs w:val="21"/>
        </w:rPr>
        <w:t>的平面。在更高维空间中这样的点构成垂直于</w:t>
      </w:r>
      <w:r>
        <w:rPr>
          <w:rFonts w:ascii="Times New Roman" w:hAnsi="Times New Roman" w:cs="Times New Roman" w:hint="eastAsia"/>
          <w:szCs w:val="21"/>
        </w:rPr>
        <w:t xml:space="preserve"> </w:t>
      </w:r>
      <m:oMath>
        <m:r>
          <w:rPr>
            <w:rFonts w:ascii="Cambria Math" w:hAnsi="Cambria Math" w:cs="Times New Roman"/>
            <w:szCs w:val="21"/>
          </w:rPr>
          <m:t>w</m:t>
        </m:r>
      </m:oMath>
      <w:r>
        <w:rPr>
          <w:rFonts w:ascii="Times New Roman" w:hAnsi="Times New Roman" w:cs="Times New Roman" w:hint="eastAsia"/>
          <w:szCs w:val="21"/>
        </w:rPr>
        <w:t xml:space="preserve"> </w:t>
      </w:r>
      <w:r>
        <w:rPr>
          <w:rFonts w:ascii="Times New Roman" w:hAnsi="Times New Roman" w:cs="Times New Roman" w:hint="eastAsia"/>
          <w:szCs w:val="21"/>
        </w:rPr>
        <w:t>的超平面（</w:t>
      </w:r>
      <w:r>
        <w:rPr>
          <w:rFonts w:ascii="Times New Roman" w:hAnsi="Times New Roman" w:cs="Times New Roman" w:hint="eastAsia"/>
          <w:szCs w:val="21"/>
        </w:rPr>
        <w:t>hyperplane</w:t>
      </w:r>
      <w:r>
        <w:rPr>
          <w:rFonts w:ascii="Times New Roman" w:hAnsi="Times New Roman" w:cs="Times New Roman" w:hint="eastAsia"/>
          <w:szCs w:val="21"/>
        </w:rPr>
        <w:t>）。</w:t>
      </w:r>
    </w:p>
    <w:p w14:paraId="65D819C3" w14:textId="77777777" w:rsidR="00AB1B7E" w:rsidRDefault="00AB1B7E">
      <w:pPr>
        <w:jc w:val="left"/>
        <w:rPr>
          <w:rFonts w:ascii="Times New Roman" w:hAnsi="Times New Roman" w:cs="Times New Roman"/>
          <w:szCs w:val="21"/>
        </w:rPr>
      </w:pPr>
    </w:p>
    <w:p w14:paraId="2E614966" w14:textId="77777777" w:rsidR="00AB1B7E" w:rsidRDefault="00AB1B7E">
      <w:pPr>
        <w:jc w:val="left"/>
        <w:rPr>
          <w:rFonts w:ascii="Times New Roman" w:hAnsi="Times New Roman" w:cs="Times New Roman"/>
          <w:szCs w:val="21"/>
        </w:rPr>
      </w:pPr>
    </w:p>
    <w:p w14:paraId="654995AF" w14:textId="77777777" w:rsidR="00AB1B7E" w:rsidRDefault="005E2D7D">
      <w:pPr>
        <w:jc w:val="center"/>
        <w:rPr>
          <w:rFonts w:ascii="Times New Roman" w:hAnsi="Times New Roman" w:cs="Times New Roman"/>
          <w:szCs w:val="21"/>
        </w:rPr>
      </w:pPr>
      <w:r>
        <w:rPr>
          <w:rFonts w:ascii="Times New Roman" w:hAnsi="Times New Roman" w:cs="Times New Roman"/>
          <w:noProof/>
          <w:szCs w:val="21"/>
        </w:rPr>
        <w:drawing>
          <wp:inline distT="0" distB="0" distL="0" distR="0" wp14:anchorId="7E0A3A4E" wp14:editId="696BC755">
            <wp:extent cx="3810000" cy="21336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14:paraId="53004D4A" w14:textId="4F07BCB8" w:rsidR="00AB1B7E" w:rsidRPr="0037788B" w:rsidRDefault="005E2D7D">
      <w:pPr>
        <w:jc w:val="center"/>
        <w:rPr>
          <w:rFonts w:ascii="Times New Roman" w:hAnsi="Times New Roman" w:cs="Times New Roman"/>
          <w:szCs w:val="21"/>
          <w:rPrChange w:id="125" w:author="Cindy Chen" w:date="2018-07-30T14:46:00Z">
            <w:rPr>
              <w:rFonts w:ascii="Times New Roman" w:hAnsi="Times New Roman" w:cs="Times New Roman"/>
              <w:i/>
              <w:szCs w:val="21"/>
            </w:rPr>
          </w:rPrChange>
        </w:rPr>
      </w:pPr>
      <w:r w:rsidRPr="0037788B">
        <w:rPr>
          <w:rFonts w:ascii="Times New Roman" w:hAnsi="Times New Roman" w:cs="Times New Roman" w:hint="eastAsia"/>
          <w:szCs w:val="21"/>
          <w:rPrChange w:id="126" w:author="Cindy Chen" w:date="2018-07-30T14:46:00Z">
            <w:rPr>
              <w:rFonts w:ascii="Times New Roman" w:hAnsi="Times New Roman" w:cs="Times New Roman" w:hint="eastAsia"/>
              <w:i/>
              <w:szCs w:val="21"/>
            </w:rPr>
          </w:rPrChange>
        </w:rPr>
        <w:t>图</w:t>
      </w:r>
      <w:del w:id="127" w:author="Cindy Chen" w:date="2018-07-30T14:46:00Z">
        <w:r w:rsidRPr="0037788B" w:rsidDel="0037788B">
          <w:rPr>
            <w:rFonts w:ascii="Times New Roman" w:hAnsi="Times New Roman" w:cs="Times New Roman"/>
            <w:szCs w:val="21"/>
            <w:rPrChange w:id="128" w:author="Cindy Chen" w:date="2018-07-30T14:46:00Z">
              <w:rPr>
                <w:rFonts w:ascii="Times New Roman" w:hAnsi="Times New Roman" w:cs="Times New Roman"/>
                <w:i/>
                <w:szCs w:val="21"/>
              </w:rPr>
            </w:rPrChange>
          </w:rPr>
          <w:delText xml:space="preserve"> 1.2.5.2</w:delText>
        </w:r>
      </w:del>
      <w:ins w:id="129" w:author="Cindy Chen" w:date="2018-07-30T14:46:00Z">
        <w:r w:rsidR="0037788B">
          <w:rPr>
            <w:rFonts w:ascii="Times New Roman" w:hAnsi="Times New Roman" w:cs="Times New Roman" w:hint="eastAsia"/>
            <w:szCs w:val="21"/>
          </w:rPr>
          <w:t xml:space="preserve">1-10 </w:t>
        </w:r>
      </w:ins>
      <w:r w:rsidRPr="0037788B">
        <w:rPr>
          <w:rFonts w:ascii="Times New Roman" w:hAnsi="Times New Roman" w:cs="Times New Roman" w:hint="eastAsia"/>
          <w:szCs w:val="21"/>
          <w:rPrChange w:id="130" w:author="Cindy Chen" w:date="2018-07-30T14:46:00Z">
            <w:rPr>
              <w:rFonts w:ascii="Times New Roman" w:hAnsi="Times New Roman" w:cs="Times New Roman" w:hint="eastAsia"/>
              <w:i/>
              <w:szCs w:val="21"/>
            </w:rPr>
          </w:rPrChange>
        </w:rPr>
        <w:t>三维空间中与特定非零向量内积相同的所有点位于垂直于该向量的平面上</w:t>
      </w:r>
    </w:p>
    <w:p w14:paraId="4DA1ED3E" w14:textId="77777777" w:rsidR="00AB1B7E" w:rsidRDefault="00AB1B7E">
      <w:pPr>
        <w:jc w:val="left"/>
        <w:rPr>
          <w:rFonts w:ascii="Times New Roman" w:hAnsi="Times New Roman" w:cs="Times New Roman"/>
          <w:szCs w:val="21"/>
        </w:rPr>
      </w:pPr>
    </w:p>
    <w:p w14:paraId="581749CD" w14:textId="77777777" w:rsidR="00AB1B7E" w:rsidRDefault="00AB1B7E">
      <w:pPr>
        <w:jc w:val="left"/>
        <w:rPr>
          <w:rFonts w:ascii="Times New Roman" w:hAnsi="Times New Roman" w:cs="Times New Roman"/>
          <w:szCs w:val="21"/>
        </w:rPr>
      </w:pPr>
    </w:p>
    <w:p w14:paraId="107714FE" w14:textId="77777777" w:rsidR="00AB1B7E" w:rsidRDefault="005E2D7D">
      <w:pPr>
        <w:jc w:val="left"/>
        <w:rPr>
          <w:rFonts w:ascii="Times New Roman" w:hAnsi="Times New Roman" w:cs="Times New Roman"/>
          <w:szCs w:val="21"/>
        </w:rPr>
      </w:pPr>
      <m:oMath>
        <m:r>
          <w:rPr>
            <w:rFonts w:ascii="Cambria Math" w:hAnsi="Cambria Math" w:cs="Times New Roman"/>
            <w:szCs w:val="21"/>
          </w:rPr>
          <m:t>w</m:t>
        </m:r>
      </m:oMath>
      <w:r>
        <w:rPr>
          <w:rFonts w:ascii="Times New Roman" w:hAnsi="Times New Roman" w:cs="Times New Roman" w:hint="eastAsia"/>
          <w:szCs w:val="21"/>
        </w:rPr>
        <w:t xml:space="preserve"> </w:t>
      </w:r>
      <w:r>
        <w:rPr>
          <w:rFonts w:ascii="Times New Roman" w:hAnsi="Times New Roman" w:cs="Times New Roman" w:hint="eastAsia"/>
          <w:szCs w:val="21"/>
        </w:rPr>
        <w:t>称为直线</w:t>
      </w:r>
      <w:r>
        <w:rPr>
          <w:rFonts w:ascii="Times New Roman" w:hAnsi="Times New Roman" w:cs="Times New Roman" w:hint="eastAsia"/>
          <w:szCs w:val="21"/>
        </w:rPr>
        <w:t>/</w:t>
      </w:r>
      <w:r>
        <w:rPr>
          <w:rFonts w:ascii="Times New Roman" w:hAnsi="Times New Roman" w:cs="Times New Roman" w:hint="eastAsia"/>
          <w:szCs w:val="21"/>
        </w:rPr>
        <w:t>（超）平面的法向量（</w:t>
      </w:r>
      <w:r>
        <w:rPr>
          <w:rFonts w:ascii="Times New Roman" w:hAnsi="Times New Roman" w:cs="Times New Roman" w:hint="eastAsia"/>
          <w:szCs w:val="21"/>
        </w:rPr>
        <w:t>norm</w:t>
      </w:r>
      <w:r>
        <w:rPr>
          <w:rFonts w:ascii="Times New Roman" w:hAnsi="Times New Roman" w:cs="Times New Roman" w:hint="eastAsia"/>
          <w:szCs w:val="21"/>
        </w:rPr>
        <w:t>）。对于任意非</w:t>
      </w:r>
      <w:r>
        <w:rPr>
          <w:rFonts w:ascii="Times New Roman" w:hAnsi="Times New Roman" w:cs="Times New Roman" w:hint="eastAsia"/>
          <w:szCs w:val="21"/>
        </w:rPr>
        <w:t xml:space="preserve"> 0 </w:t>
      </w:r>
      <w:r>
        <w:rPr>
          <w:rFonts w:ascii="Times New Roman" w:hAnsi="Times New Roman" w:cs="Times New Roman" w:hint="eastAsia"/>
          <w:szCs w:val="21"/>
        </w:rPr>
        <w:t>实数</w:t>
      </w:r>
      <w:r>
        <w:rPr>
          <w:rFonts w:ascii="Times New Roman" w:hAnsi="Times New Roman" w:cs="Times New Roman" w:hint="eastAsia"/>
          <w:szCs w:val="21"/>
        </w:rPr>
        <w:t xml:space="preserve"> </w:t>
      </w:r>
      <m:oMath>
        <m:r>
          <w:rPr>
            <w:rFonts w:ascii="Cambria Math" w:hAnsi="Cambria Math" w:cs="Times New Roman"/>
            <w:szCs w:val="21"/>
          </w:rPr>
          <m:t>k</m:t>
        </m:r>
      </m:oMath>
      <w:r>
        <w:rPr>
          <w:rFonts w:ascii="Times New Roman" w:hAnsi="Times New Roman" w:cs="Times New Roman" w:hint="eastAsia"/>
          <w:szCs w:val="21"/>
        </w:rPr>
        <w:t xml:space="preserve"> </w:t>
      </w:r>
      <w:r>
        <w:rPr>
          <w:rFonts w:ascii="Times New Roman" w:hAnsi="Times New Roman" w:cs="Times New Roman" w:hint="eastAsia"/>
          <w:szCs w:val="21"/>
        </w:rPr>
        <w:t>，</w:t>
      </w:r>
      <w:r>
        <w:rPr>
          <w:rFonts w:ascii="Times New Roman" w:hAnsi="Times New Roman" w:cs="Times New Roman" w:hint="eastAsia"/>
          <w:szCs w:val="21"/>
        </w:rPr>
        <w:t xml:space="preserve"> </w:t>
      </w:r>
      <m:oMath>
        <m:r>
          <w:rPr>
            <w:rFonts w:ascii="Cambria Math" w:hAnsi="Cambria Math" w:cs="Times New Roman"/>
            <w:szCs w:val="21"/>
          </w:rPr>
          <m:t>kw</m:t>
        </m:r>
      </m:oMath>
      <w:r>
        <w:rPr>
          <w:rFonts w:ascii="Times New Roman" w:hAnsi="Times New Roman" w:cs="Times New Roman" w:hint="eastAsia"/>
          <w:szCs w:val="21"/>
        </w:rPr>
        <w:t xml:space="preserve"> </w:t>
      </w:r>
      <w:r>
        <w:rPr>
          <w:rFonts w:ascii="Times New Roman" w:hAnsi="Times New Roman" w:cs="Times New Roman" w:hint="eastAsia"/>
          <w:szCs w:val="21"/>
        </w:rPr>
        <w:t>也是同一个直线</w:t>
      </w:r>
      <w:r>
        <w:rPr>
          <w:rFonts w:ascii="Times New Roman" w:hAnsi="Times New Roman" w:cs="Times New Roman" w:hint="eastAsia"/>
          <w:szCs w:val="21"/>
        </w:rPr>
        <w:t>/</w:t>
      </w:r>
      <w:r>
        <w:rPr>
          <w:rFonts w:ascii="Times New Roman" w:hAnsi="Times New Roman" w:cs="Times New Roman" w:hint="eastAsia"/>
          <w:szCs w:val="21"/>
        </w:rPr>
        <w:t>（超）平面的法向量。因为该直线</w:t>
      </w:r>
      <w:r>
        <w:rPr>
          <w:rFonts w:ascii="Times New Roman" w:hAnsi="Times New Roman" w:cs="Times New Roman" w:hint="eastAsia"/>
          <w:szCs w:val="21"/>
        </w:rPr>
        <w:t>/</w:t>
      </w:r>
      <w:r>
        <w:rPr>
          <w:rFonts w:ascii="Times New Roman" w:hAnsi="Times New Roman" w:cs="Times New Roman" w:hint="eastAsia"/>
          <w:szCs w:val="21"/>
        </w:rPr>
        <w:t>（超）平面上任意向量与</w:t>
      </w:r>
      <w:r>
        <w:rPr>
          <w:rFonts w:ascii="Times New Roman" w:hAnsi="Times New Roman" w:cs="Times New Roman" w:hint="eastAsia"/>
          <w:szCs w:val="21"/>
        </w:rPr>
        <w:t xml:space="preserve"> </w:t>
      </w:r>
      <m:oMath>
        <m:r>
          <w:rPr>
            <w:rFonts w:ascii="Cambria Math" w:hAnsi="Cambria Math" w:cs="Times New Roman"/>
            <w:szCs w:val="21"/>
          </w:rPr>
          <m:t>kw</m:t>
        </m:r>
      </m:oMath>
      <w:r>
        <w:rPr>
          <w:rFonts w:ascii="Cambria Math" w:hAnsi="Cambria Math" w:cs="Times New Roman" w:hint="eastAsia"/>
          <w:szCs w:val="21"/>
        </w:rPr>
        <w:t xml:space="preserve"> </w:t>
      </w:r>
      <w:r>
        <w:rPr>
          <w:rFonts w:ascii="Cambria Math" w:hAnsi="Cambria Math" w:cs="Times New Roman" w:hint="eastAsia"/>
          <w:szCs w:val="21"/>
        </w:rPr>
        <w:t>的内积也为常数</w:t>
      </w:r>
      <w:r>
        <w:rPr>
          <w:rFonts w:ascii="Times New Roman" w:hAnsi="Times New Roman" w:cs="Times New Roman" w:hint="eastAsia"/>
          <w:szCs w:val="21"/>
        </w:rPr>
        <w:t>：</w:t>
      </w:r>
    </w:p>
    <w:p w14:paraId="436D0DBE" w14:textId="77777777" w:rsidR="00AB1B7E" w:rsidRDefault="00AB1B7E">
      <w:pPr>
        <w:jc w:val="left"/>
        <w:rPr>
          <w:rFonts w:ascii="Times New Roman" w:hAnsi="Times New Roman" w:cs="Times New Roman"/>
          <w:szCs w:val="21"/>
        </w:rPr>
      </w:pPr>
    </w:p>
    <w:p w14:paraId="49B51813" w14:textId="77777777" w:rsidR="00AB1B7E" w:rsidRDefault="00AB1B7E">
      <w:pPr>
        <w:jc w:val="left"/>
        <w:rPr>
          <w:rFonts w:ascii="Times New Roman" w:hAnsi="Times New Roman" w:cs="Times New Roman"/>
          <w:szCs w:val="21"/>
        </w:rPr>
      </w:pPr>
    </w:p>
    <w:p w14:paraId="436979E1" w14:textId="77777777" w:rsidR="00AB1B7E" w:rsidRDefault="001E3B38">
      <w:pPr>
        <w:jc w:val="left"/>
        <w:rPr>
          <w:rFonts w:ascii="Times New Roman" w:hAnsi="Times New Roman" w:cs="Times New Roman"/>
          <w:szCs w:val="21"/>
        </w:rPr>
      </w:pPr>
      <m:oMathPara>
        <m:oMath>
          <m:sSup>
            <m:sSupPr>
              <m:ctrlPr>
                <w:rPr>
                  <w:rFonts w:ascii="Cambria Math" w:hAnsi="Cambria Math" w:cs="Times New Roman"/>
                  <w:i/>
                  <w:szCs w:val="21"/>
                </w:rPr>
              </m:ctrlPr>
            </m:sSupPr>
            <m:e>
              <m:d>
                <m:dPr>
                  <m:ctrlPr>
                    <w:rPr>
                      <w:rFonts w:ascii="Cambria Math" w:hAnsi="Cambria Math" w:cs="Times New Roman"/>
                      <w:i/>
                      <w:szCs w:val="21"/>
                    </w:rPr>
                  </m:ctrlPr>
                </m:dPr>
                <m:e>
                  <m:r>
                    <w:rPr>
                      <w:rFonts w:ascii="Cambria Math" w:hAnsi="Cambria Math" w:cs="Times New Roman"/>
                      <w:szCs w:val="21"/>
                    </w:rPr>
                    <m:t>kw</m:t>
                  </m:r>
                </m:e>
              </m:d>
            </m:e>
            <m:sup>
              <m:r>
                <m:rPr>
                  <m:sty m:val="p"/>
                </m:rPr>
                <w:rPr>
                  <w:rFonts w:ascii="Cambria Math" w:hAnsi="Cambria Math" w:cs="Times New Roman"/>
                  <w:szCs w:val="21"/>
                </w:rPr>
                <m:t>T</m:t>
              </m:r>
            </m:sup>
          </m:sSup>
          <m:r>
            <w:rPr>
              <w:rFonts w:ascii="Cambria Math" w:hAnsi="Cambria Math" w:cs="Times New Roman"/>
              <w:szCs w:val="21"/>
            </w:rPr>
            <m:t>x=</m:t>
          </m:r>
          <m:d>
            <m:dPr>
              <m:begChr m:val="〈"/>
              <m:endChr m:val="〉"/>
              <m:ctrlPr>
                <w:rPr>
                  <w:rFonts w:ascii="Cambria Math" w:hAnsi="Cambria Math" w:cs="Times New Roman"/>
                  <w:szCs w:val="21"/>
                </w:rPr>
              </m:ctrlPr>
            </m:dPr>
            <m:e>
              <m:r>
                <w:rPr>
                  <w:rFonts w:ascii="Cambria Math" w:hAnsi="Cambria Math" w:cs="Times New Roman"/>
                  <w:szCs w:val="21"/>
                </w:rPr>
                <m:t>kw,x</m:t>
              </m:r>
            </m:e>
          </m:d>
          <m:r>
            <w:rPr>
              <w:rFonts w:ascii="Cambria Math" w:hAnsi="Cambria Math" w:cs="Times New Roman"/>
              <w:szCs w:val="21"/>
            </w:rPr>
            <m:t>=</m:t>
          </m:r>
          <m:d>
            <m:dPr>
              <m:begChr m:val="|"/>
              <m:endChr m:val="|"/>
              <m:ctrlPr>
                <w:rPr>
                  <w:rFonts w:ascii="Cambria Math" w:hAnsi="Cambria Math" w:cs="Times New Roman"/>
                  <w:i/>
                  <w:szCs w:val="21"/>
                </w:rPr>
              </m:ctrlPr>
            </m:dPr>
            <m:e>
              <m:r>
                <w:rPr>
                  <w:rFonts w:ascii="Cambria Math" w:hAnsi="Cambria Math" w:cs="Times New Roman"/>
                  <w:szCs w:val="21"/>
                </w:rPr>
                <m:t>k</m:t>
              </m:r>
            </m:e>
          </m:d>
          <m:d>
            <m:dPr>
              <m:begChr m:val="‖"/>
              <m:endChr m:val="‖"/>
              <m:ctrlPr>
                <w:rPr>
                  <w:rFonts w:ascii="Cambria Math" w:hAnsi="Cambria Math" w:cs="Times New Roman"/>
                  <w:i/>
                  <w:szCs w:val="21"/>
                </w:rPr>
              </m:ctrlPr>
            </m:dPr>
            <m:e>
              <m:r>
                <w:rPr>
                  <w:rFonts w:ascii="Cambria Math" w:hAnsi="Cambria Math" w:cs="Times New Roman"/>
                  <w:szCs w:val="21"/>
                </w:rPr>
                <m:t>w</m:t>
              </m:r>
            </m:e>
          </m:d>
          <m:d>
            <m:dPr>
              <m:begChr m:val="‖"/>
              <m:endChr m:val="‖"/>
              <m:ctrlPr>
                <w:rPr>
                  <w:rFonts w:ascii="Cambria Math" w:hAnsi="Cambria Math" w:cs="Times New Roman"/>
                  <w:i/>
                  <w:szCs w:val="21"/>
                </w:rPr>
              </m:ctrlPr>
            </m:dPr>
            <m:e>
              <m:r>
                <w:rPr>
                  <w:rFonts w:ascii="Cambria Math" w:hAnsi="Cambria Math" w:cs="Times New Roman"/>
                  <w:szCs w:val="21"/>
                </w:rPr>
                <m:t>x</m:t>
              </m:r>
            </m:e>
          </m:d>
          <m:func>
            <m:funcPr>
              <m:ctrlPr>
                <w:rPr>
                  <w:rFonts w:ascii="Cambria Math" w:hAnsi="Cambria Math" w:cs="Times New Roman"/>
                  <w:i/>
                  <w:szCs w:val="21"/>
                </w:rPr>
              </m:ctrlPr>
            </m:funcPr>
            <m:fName>
              <m:r>
                <m:rPr>
                  <m:sty m:val="p"/>
                </m:rPr>
                <w:rPr>
                  <w:rFonts w:ascii="Cambria Math" w:hAnsi="Cambria Math" w:cs="Times New Roman"/>
                  <w:szCs w:val="21"/>
                </w:rPr>
                <m:t>cos</m:t>
              </m:r>
            </m:fName>
            <m:e>
              <m:r>
                <w:rPr>
                  <w:rFonts w:ascii="Cambria Math" w:hAnsi="Cambria Math" w:cs="Times New Roman"/>
                  <w:szCs w:val="21"/>
                </w:rPr>
                <m:t>θ</m:t>
              </m:r>
            </m:e>
          </m:func>
          <m:r>
            <w:rPr>
              <w:rFonts w:ascii="Cambria Math" w:hAnsi="Cambria Math" w:cs="Times New Roman"/>
              <w:szCs w:val="21"/>
            </w:rPr>
            <m:t>=</m:t>
          </m:r>
          <m:d>
            <m:dPr>
              <m:begChr m:val="|"/>
              <m:endChr m:val="|"/>
              <m:ctrlPr>
                <w:rPr>
                  <w:rFonts w:ascii="Cambria Math" w:hAnsi="Cambria Math" w:cs="Times New Roman"/>
                  <w:i/>
                  <w:szCs w:val="21"/>
                </w:rPr>
              </m:ctrlPr>
            </m:dPr>
            <m:e>
              <m:r>
                <w:rPr>
                  <w:rFonts w:ascii="Cambria Math" w:hAnsi="Cambria Math" w:cs="Times New Roman"/>
                  <w:szCs w:val="21"/>
                </w:rPr>
                <m:t>k</m:t>
              </m:r>
            </m:e>
          </m:d>
          <m:r>
            <w:rPr>
              <w:rFonts w:ascii="Cambria Math" w:hAnsi="Cambria Math" w:cs="Times New Roman"/>
              <w:szCs w:val="21"/>
            </w:rPr>
            <m:t>c</m:t>
          </m:r>
          <m:r>
            <m:rPr>
              <m:sty m:val="p"/>
            </m:rPr>
            <w:rPr>
              <w:rFonts w:ascii="Cambria Math" w:hAnsi="Cambria Math" w:cs="Times New Roman"/>
              <w:szCs w:val="21"/>
            </w:rPr>
            <m:t xml:space="preserve">    </m:t>
          </m:r>
          <m:r>
            <m:rPr>
              <m:sty m:val="p"/>
            </m:rPr>
            <w:rPr>
              <w:rFonts w:ascii="Cambria Math" w:hAnsi="Cambria Math" w:cs="Times New Roman" w:hint="eastAsia"/>
              <w:szCs w:val="21"/>
            </w:rPr>
            <m:t>[1.2.</m:t>
          </m:r>
          <m:r>
            <m:rPr>
              <m:sty m:val="p"/>
            </m:rPr>
            <w:rPr>
              <w:rFonts w:ascii="Cambria Math" w:hAnsi="Cambria Math" w:cs="Times New Roman"/>
              <w:szCs w:val="21"/>
            </w:rPr>
            <m:t>5</m:t>
          </m:r>
          <m:r>
            <m:rPr>
              <m:sty m:val="p"/>
            </m:rPr>
            <w:rPr>
              <w:rFonts w:ascii="Cambria Math" w:hAnsi="Cambria Math" w:cs="Times New Roman" w:hint="eastAsia"/>
              <w:szCs w:val="21"/>
            </w:rPr>
            <m:t>.2]</m:t>
          </m:r>
        </m:oMath>
      </m:oMathPara>
    </w:p>
    <w:p w14:paraId="40757292" w14:textId="77777777" w:rsidR="00AB1B7E" w:rsidRDefault="00AB1B7E">
      <w:pPr>
        <w:jc w:val="left"/>
        <w:rPr>
          <w:rFonts w:ascii="Times New Roman" w:hAnsi="Times New Roman" w:cs="Times New Roman"/>
          <w:szCs w:val="21"/>
        </w:rPr>
      </w:pPr>
    </w:p>
    <w:p w14:paraId="74B92FF7" w14:textId="77777777" w:rsidR="00AB1B7E" w:rsidRDefault="00AB1B7E">
      <w:pPr>
        <w:jc w:val="left"/>
        <w:rPr>
          <w:rFonts w:ascii="Times New Roman" w:hAnsi="Times New Roman" w:cs="Times New Roman"/>
          <w:szCs w:val="21"/>
        </w:rPr>
      </w:pPr>
    </w:p>
    <w:p w14:paraId="7F720A44" w14:textId="77777777" w:rsidR="00AB1B7E" w:rsidRDefault="005E2D7D">
      <w:pPr>
        <w:jc w:val="left"/>
        <w:rPr>
          <w:rFonts w:ascii="Times New Roman" w:hAnsi="Times New Roman" w:cs="Times New Roman"/>
          <w:szCs w:val="21"/>
        </w:rPr>
      </w:pPr>
      <w:del w:id="131" w:author="Cindy Chen" w:date="2018-07-30T14:55:00Z">
        <w:r w:rsidDel="00500BE3">
          <w:rPr>
            <w:rFonts w:ascii="Times New Roman" w:hAnsi="Times New Roman" w:cs="Times New Roman" w:hint="eastAsia"/>
            <w:szCs w:val="21"/>
          </w:rPr>
          <w:delText>[</w:delText>
        </w:r>
      </w:del>
      <w:r>
        <w:rPr>
          <w:rFonts w:ascii="Times New Roman" w:hAnsi="Times New Roman" w:cs="Times New Roman" w:hint="eastAsia"/>
          <w:szCs w:val="21"/>
        </w:rPr>
        <w:t>1.1</w:t>
      </w:r>
      <w:del w:id="132" w:author="Cindy Chen" w:date="2018-07-30T14:55:00Z">
        <w:r w:rsidDel="00500BE3">
          <w:rPr>
            <w:rFonts w:ascii="Times New Roman" w:hAnsi="Times New Roman" w:cs="Times New Roman" w:hint="eastAsia"/>
            <w:szCs w:val="21"/>
          </w:rPr>
          <w:delText xml:space="preserve">] </w:delText>
        </w:r>
      </w:del>
      <w:r>
        <w:rPr>
          <w:rFonts w:ascii="Times New Roman" w:hAnsi="Times New Roman" w:cs="Times New Roman" w:hint="eastAsia"/>
          <w:szCs w:val="21"/>
        </w:rPr>
        <w:t>节曾提到仿射变换，将其重新写在这里：</w:t>
      </w:r>
    </w:p>
    <w:p w14:paraId="5500D680" w14:textId="77777777" w:rsidR="00AB1B7E" w:rsidRDefault="00AB1B7E">
      <w:pPr>
        <w:jc w:val="left"/>
        <w:rPr>
          <w:rFonts w:ascii="Times New Roman" w:hAnsi="Times New Roman" w:cs="Times New Roman"/>
          <w:szCs w:val="21"/>
        </w:rPr>
      </w:pPr>
    </w:p>
    <w:p w14:paraId="1C31D9D3" w14:textId="77777777" w:rsidR="00AB1B7E" w:rsidRDefault="00AB1B7E">
      <w:pPr>
        <w:jc w:val="left"/>
        <w:rPr>
          <w:rFonts w:ascii="Times New Roman" w:hAnsi="Times New Roman" w:cs="Times New Roman"/>
          <w:szCs w:val="21"/>
        </w:rPr>
      </w:pPr>
    </w:p>
    <w:p w14:paraId="3F7E27A7" w14:textId="77777777" w:rsidR="00AB1B7E" w:rsidRDefault="005E2D7D">
      <w:pPr>
        <w:jc w:val="left"/>
        <w:rPr>
          <w:rFonts w:ascii="Times New Roman" w:hAnsi="Times New Roman" w:cs="Times New Roman"/>
          <w:szCs w:val="21"/>
        </w:rPr>
      </w:pPr>
      <m:oMathPara>
        <m:oMath>
          <m:r>
            <w:rPr>
              <w:rFonts w:ascii="Cambria Math" w:hAnsi="Cambria Math" w:cs="Times New Roman"/>
              <w:szCs w:val="21"/>
            </w:rPr>
            <m:t>y</m:t>
          </m:r>
          <m:r>
            <m:rPr>
              <m:sty m:val="p"/>
            </m:rPr>
            <w:rPr>
              <w:rFonts w:ascii="Cambria Math" w:hAnsi="Cambria Math" w:cs="Times New Roman"/>
              <w:szCs w:val="21"/>
            </w:rPr>
            <m:t>=</m:t>
          </m:r>
          <m:r>
            <w:rPr>
              <w:rFonts w:ascii="Cambria Math" w:hAnsi="Cambria Math" w:cs="Times New Roman"/>
              <w:szCs w:val="21"/>
            </w:rPr>
            <m:t>b</m:t>
          </m:r>
          <m:r>
            <m:rPr>
              <m:sty m:val="p"/>
            </m:rPr>
            <w:rPr>
              <w:rFonts w:ascii="Cambria Math" w:hAnsi="Cambria Math" w:cs="Times New Roman"/>
              <w:szCs w:val="21"/>
            </w:rPr>
            <m:t>+</m:t>
          </m:r>
          <m:nary>
            <m:naryPr>
              <m:chr m:val="∑"/>
              <m:limLoc m:val="subSup"/>
              <m:ctrlPr>
                <w:rPr>
                  <w:rFonts w:ascii="Cambria Math" w:hAnsi="Cambria Math" w:cs="Times New Roman"/>
                  <w:szCs w:val="21"/>
                </w:rPr>
              </m:ctrlPr>
            </m:naryPr>
            <m:sub>
              <m: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e>
          </m:nary>
          <m:r>
            <m:rPr>
              <m:sty m:val="p"/>
            </m:rPr>
            <w:rPr>
              <w:rFonts w:ascii="Cambria Math" w:hAnsi="Cambria Math" w:cs="Times New Roman"/>
              <w:szCs w:val="21"/>
            </w:rPr>
            <m:t xml:space="preserve">    </m:t>
          </m:r>
          <m:r>
            <m:rPr>
              <m:sty m:val="p"/>
            </m:rPr>
            <w:rPr>
              <w:rFonts w:ascii="Cambria Math" w:hAnsi="Cambria Math" w:cs="Times New Roman" w:hint="eastAsia"/>
              <w:szCs w:val="21"/>
            </w:rPr>
            <m:t>[1.2.</m:t>
          </m:r>
          <m:r>
            <m:rPr>
              <m:sty m:val="p"/>
            </m:rPr>
            <w:rPr>
              <w:rFonts w:ascii="Cambria Math" w:hAnsi="Cambria Math" w:cs="Times New Roman"/>
              <w:szCs w:val="21"/>
            </w:rPr>
            <m:t>5</m:t>
          </m:r>
          <m:r>
            <m:rPr>
              <m:sty m:val="p"/>
            </m:rPr>
            <w:rPr>
              <w:rFonts w:ascii="Cambria Math" w:hAnsi="Cambria Math" w:cs="Times New Roman" w:hint="eastAsia"/>
              <w:szCs w:val="21"/>
            </w:rPr>
            <m:t>.3]</m:t>
          </m:r>
        </m:oMath>
      </m:oMathPara>
    </w:p>
    <w:p w14:paraId="65C40DC1" w14:textId="77777777" w:rsidR="00AB1B7E" w:rsidRDefault="00AB1B7E">
      <w:pPr>
        <w:jc w:val="left"/>
        <w:rPr>
          <w:rFonts w:ascii="Times New Roman" w:hAnsi="Times New Roman" w:cs="Times New Roman"/>
          <w:szCs w:val="21"/>
        </w:rPr>
      </w:pPr>
    </w:p>
    <w:p w14:paraId="2D508805" w14:textId="77777777" w:rsidR="00AB1B7E" w:rsidRDefault="00AB1B7E">
      <w:pPr>
        <w:jc w:val="left"/>
        <w:rPr>
          <w:rFonts w:ascii="Times New Roman" w:hAnsi="Times New Roman" w:cs="Times New Roman"/>
          <w:szCs w:val="21"/>
        </w:rPr>
      </w:pPr>
    </w:p>
    <w:p w14:paraId="057EF8AB" w14:textId="77777777" w:rsidR="00AB1B7E" w:rsidRDefault="005E2D7D">
      <w:pPr>
        <w:jc w:val="left"/>
        <w:rPr>
          <w:rFonts w:ascii="Times New Roman" w:hAnsi="Times New Roman" w:cs="Times New Roman"/>
          <w:szCs w:val="21"/>
        </w:rPr>
      </w:pPr>
      <w:r>
        <w:rPr>
          <w:rFonts w:ascii="Times New Roman" w:hAnsi="Times New Roman" w:cs="Times New Roman" w:hint="eastAsia"/>
          <w:szCs w:val="21"/>
        </w:rPr>
        <w:t>如果自变量是</w:t>
      </w:r>
      <w:r>
        <w:rPr>
          <w:rFonts w:ascii="Times New Roman" w:hAnsi="Times New Roman" w:cs="Times New Roman" w:hint="eastAsia"/>
          <w:szCs w:val="21"/>
        </w:rPr>
        <w:t xml:space="preserve"> 2 </w:t>
      </w:r>
      <w:r>
        <w:rPr>
          <w:rFonts w:ascii="Times New Roman" w:hAnsi="Times New Roman" w:cs="Times New Roman" w:hint="eastAsia"/>
          <w:szCs w:val="21"/>
        </w:rPr>
        <w:t>维，将因变量</w:t>
      </w:r>
      <w:r>
        <w:rPr>
          <w:rFonts w:ascii="Times New Roman" w:hAnsi="Times New Roman" w:cs="Times New Roman" w:hint="eastAsia"/>
          <w:szCs w:val="21"/>
        </w:rPr>
        <w:t xml:space="preserve"> </w:t>
      </w:r>
      <m:oMath>
        <m:r>
          <m:rPr>
            <m:sty m:val="p"/>
          </m:rPr>
          <w:rPr>
            <w:rFonts w:ascii="Cambria Math" w:hAnsi="Cambria Math" w:cs="Times New Roman"/>
            <w:szCs w:val="21"/>
          </w:rPr>
          <m:t>y</m:t>
        </m:r>
      </m:oMath>
      <w:r>
        <w:rPr>
          <w:rFonts w:ascii="Times New Roman" w:hAnsi="Times New Roman" w:cs="Times New Roman" w:hint="eastAsia"/>
          <w:szCs w:val="21"/>
        </w:rPr>
        <w:t xml:space="preserve"> </w:t>
      </w:r>
      <w:r>
        <w:rPr>
          <w:rFonts w:ascii="Times New Roman" w:hAnsi="Times New Roman" w:cs="Times New Roman" w:hint="eastAsia"/>
          <w:szCs w:val="21"/>
        </w:rPr>
        <w:t>移到等号另一侧得到：</w:t>
      </w:r>
    </w:p>
    <w:p w14:paraId="73166B38" w14:textId="77777777" w:rsidR="00AB1B7E" w:rsidRDefault="00AB1B7E">
      <w:pPr>
        <w:jc w:val="left"/>
        <w:rPr>
          <w:rFonts w:ascii="Times New Roman" w:hAnsi="Times New Roman" w:cs="Times New Roman"/>
          <w:szCs w:val="21"/>
        </w:rPr>
      </w:pPr>
    </w:p>
    <w:p w14:paraId="3E1C3EE7" w14:textId="77777777" w:rsidR="00AB1B7E" w:rsidRDefault="00AB1B7E">
      <w:pPr>
        <w:jc w:val="left"/>
        <w:rPr>
          <w:rFonts w:ascii="Times New Roman" w:hAnsi="Times New Roman" w:cs="Times New Roman"/>
          <w:szCs w:val="21"/>
        </w:rPr>
      </w:pPr>
    </w:p>
    <w:p w14:paraId="5CA5EB9F" w14:textId="77777777" w:rsidR="00AB1B7E" w:rsidRDefault="001E3B38">
      <w:pPr>
        <w:jc w:val="left"/>
        <w:rPr>
          <w:rFonts w:ascii="Times New Roman" w:hAnsi="Times New Roman" w:cs="Times New Roman"/>
          <w:szCs w:val="21"/>
        </w:rPr>
      </w:pPr>
      <m:oMathPara>
        <m:oMath>
          <m:sSub>
            <m:sSubPr>
              <m:ctrlPr>
                <w:rPr>
                  <w:rFonts w:ascii="Cambria Math" w:hAnsi="Cambria Math" w:cs="Times New Roman"/>
                  <w:szCs w:val="21"/>
                </w:rPr>
              </m:ctrlPr>
            </m:sSubPr>
            <m:e>
              <m:r>
                <w:rPr>
                  <w:rFonts w:ascii="Cambria Math" w:hAnsi="Cambria Math" w:cs="Times New Roman"/>
                  <w:szCs w:val="21"/>
                </w:rPr>
                <m:t>w</m:t>
              </m:r>
            </m:e>
            <m:sub>
              <m:r>
                <w:rPr>
                  <w:rFonts w:ascii="Cambria Math" w:hAnsi="Cambria Math" w:cs="Times New Roman"/>
                  <w:szCs w:val="21"/>
                </w:rPr>
                <m:t>1</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r>
            <w:rPr>
              <w:rFonts w:ascii="Cambria Math" w:hAnsi="Cambria Math" w:cs="Times New Roman"/>
              <w:szCs w:val="21"/>
            </w:rPr>
            <m:t>-y=</m:t>
          </m:r>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e>
                  <m:e>
                    <m:r>
                      <w:rPr>
                        <w:rFonts w:ascii="Cambria Math" w:hAnsi="Cambria Math" w:cs="Times New Roman"/>
                        <w:szCs w:val="21"/>
                      </w:rPr>
                      <m:t>-1</m:t>
                    </m:r>
                  </m:e>
                </m:mr>
              </m:m>
            </m:e>
          </m:d>
          <m:d>
            <m:dPr>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mr>
                <m:mr>
                  <m:e>
                    <m:r>
                      <w:rPr>
                        <w:rFonts w:ascii="Cambria Math" w:hAnsi="Cambria Math" w:cs="Times New Roman"/>
                        <w:szCs w:val="21"/>
                      </w:rPr>
                      <m:t>y</m:t>
                    </m:r>
                  </m:e>
                </m:mr>
              </m:m>
            </m:e>
          </m:d>
          <m:r>
            <w:rPr>
              <w:rFonts w:ascii="Cambria Math" w:hAnsi="Cambria Math" w:cs="Times New Roman"/>
              <w:szCs w:val="21"/>
            </w:rPr>
            <m:t>=-b</m:t>
          </m:r>
          <m:r>
            <m:rPr>
              <m:sty m:val="p"/>
            </m:rPr>
            <w:rPr>
              <w:rFonts w:ascii="Cambria Math" w:hAnsi="Cambria Math" w:cs="Times New Roman"/>
              <w:szCs w:val="21"/>
            </w:rPr>
            <m:t xml:space="preserve">    </m:t>
          </m:r>
          <m:r>
            <m:rPr>
              <m:sty m:val="p"/>
            </m:rPr>
            <w:rPr>
              <w:rFonts w:ascii="Cambria Math" w:hAnsi="Cambria Math" w:cs="Times New Roman" w:hint="eastAsia"/>
              <w:szCs w:val="21"/>
            </w:rPr>
            <m:t>[1.2.</m:t>
          </m:r>
          <m:r>
            <m:rPr>
              <m:sty m:val="p"/>
            </m:rPr>
            <w:rPr>
              <w:rFonts w:ascii="Cambria Math" w:hAnsi="Cambria Math" w:cs="Times New Roman"/>
              <w:szCs w:val="21"/>
            </w:rPr>
            <m:t>5</m:t>
          </m:r>
          <m:r>
            <m:rPr>
              <m:sty m:val="p"/>
            </m:rPr>
            <w:rPr>
              <w:rFonts w:ascii="Cambria Math" w:hAnsi="Cambria Math" w:cs="Times New Roman" w:hint="eastAsia"/>
              <w:szCs w:val="21"/>
            </w:rPr>
            <m:t>.4]</m:t>
          </m:r>
        </m:oMath>
      </m:oMathPara>
    </w:p>
    <w:p w14:paraId="644D2C72" w14:textId="77777777" w:rsidR="00AB1B7E" w:rsidRDefault="00AB1B7E">
      <w:pPr>
        <w:jc w:val="left"/>
        <w:rPr>
          <w:rFonts w:ascii="Times New Roman" w:hAnsi="Times New Roman" w:cs="Times New Roman"/>
          <w:szCs w:val="21"/>
        </w:rPr>
      </w:pPr>
    </w:p>
    <w:p w14:paraId="7FAEEAA6" w14:textId="77777777" w:rsidR="00AB1B7E" w:rsidRDefault="00AB1B7E">
      <w:pPr>
        <w:jc w:val="left"/>
        <w:rPr>
          <w:rFonts w:ascii="Times New Roman" w:hAnsi="Times New Roman" w:cs="Times New Roman"/>
          <w:szCs w:val="21"/>
        </w:rPr>
      </w:pPr>
    </w:p>
    <w:p w14:paraId="746CEF51" w14:textId="77777777" w:rsidR="00AB1B7E" w:rsidRDefault="005E2D7D">
      <w:pPr>
        <w:jc w:val="left"/>
        <w:rPr>
          <w:rFonts w:ascii="Times New Roman" w:hAnsi="Times New Roman" w:cs="Times New Roman"/>
          <w:szCs w:val="21"/>
        </w:rPr>
      </w:pPr>
      <w:r>
        <w:rPr>
          <w:rFonts w:ascii="Times New Roman" w:hAnsi="Times New Roman" w:cs="Times New Roman" w:hint="eastAsia"/>
          <w:szCs w:val="21"/>
        </w:rPr>
        <w:t>在</w:t>
      </w:r>
      <w:r>
        <w:rPr>
          <w:rFonts w:ascii="Times New Roman" w:hAnsi="Times New Roman" w:cs="Times New Roman" w:hint="eastAsia"/>
          <w:szCs w:val="21"/>
        </w:rPr>
        <w:t xml:space="preserve"> </w:t>
      </w:r>
      <m:oMath>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1</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r>
          <w:rPr>
            <w:rFonts w:ascii="Cambria Math" w:hAnsi="Cambria Math" w:cs="Times New Roman"/>
            <w:szCs w:val="21"/>
          </w:rPr>
          <m:t>y</m:t>
        </m:r>
      </m:oMath>
      <w:r>
        <w:rPr>
          <w:rFonts w:ascii="Times New Roman" w:hAnsi="Times New Roman" w:cs="Times New Roman" w:hint="eastAsia"/>
          <w:szCs w:val="21"/>
        </w:rPr>
        <w:t xml:space="preserve"> </w:t>
      </w:r>
      <w:r>
        <w:rPr>
          <w:rFonts w:ascii="Times New Roman" w:hAnsi="Times New Roman" w:cs="Times New Roman" w:hint="eastAsia"/>
          <w:szCs w:val="21"/>
        </w:rPr>
        <w:t>三维空间中所有满足式</w:t>
      </w:r>
      <w:r>
        <w:rPr>
          <w:rFonts w:ascii="Times New Roman" w:hAnsi="Times New Roman" w:cs="Times New Roman" w:hint="eastAsia"/>
          <w:szCs w:val="21"/>
        </w:rPr>
        <w:t xml:space="preserve"> [1.2.5.3] </w:t>
      </w:r>
      <w:r>
        <w:rPr>
          <w:rFonts w:ascii="Times New Roman" w:hAnsi="Times New Roman" w:cs="Times New Roman" w:hint="eastAsia"/>
          <w:szCs w:val="21"/>
        </w:rPr>
        <w:t>的点与</w:t>
      </w:r>
      <w:r>
        <w:rPr>
          <w:rFonts w:ascii="Times New Roman" w:hAnsi="Times New Roman" w:cs="Times New Roman" w:hint="eastAsia"/>
          <w:szCs w:val="21"/>
        </w:rPr>
        <w:t xml:space="preserve"> </w:t>
      </w:r>
      <m:oMath>
        <m:r>
          <w:rPr>
            <w:rFonts w:ascii="Cambria Math" w:hAnsi="Cambria Math" w:cs="Times New Roman"/>
            <w:szCs w:val="21"/>
          </w:rPr>
          <m:t>w</m:t>
        </m:r>
        <m:r>
          <m:rPr>
            <m:sty m:val="p"/>
          </m:rPr>
          <w:rPr>
            <w:rFonts w:ascii="Cambria Math" w:hAnsi="Cambria Math" w:cs="Times New Roman"/>
            <w:szCs w:val="21"/>
          </w:rPr>
          <m:t>=</m:t>
        </m:r>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e>
                <m:e>
                  <m:r>
                    <w:rPr>
                      <w:rFonts w:ascii="Cambria Math" w:hAnsi="Cambria Math" w:cs="Times New Roman"/>
                      <w:szCs w:val="21"/>
                    </w:rPr>
                    <m:t>-1</m:t>
                  </m:r>
                </m:e>
              </m:mr>
            </m:m>
          </m:e>
        </m:d>
      </m:oMath>
      <w:r>
        <w:rPr>
          <w:rFonts w:ascii="Times New Roman" w:hAnsi="Times New Roman" w:cs="Times New Roman" w:hint="eastAsia"/>
          <w:szCs w:val="21"/>
        </w:rPr>
        <w:t xml:space="preserve"> </w:t>
      </w:r>
      <w:r>
        <w:rPr>
          <w:rFonts w:ascii="Times New Roman" w:hAnsi="Times New Roman" w:cs="Times New Roman" w:hint="eastAsia"/>
          <w:szCs w:val="21"/>
        </w:rPr>
        <w:t>的内积为常数</w:t>
      </w:r>
      <w:r>
        <w:rPr>
          <w:rFonts w:ascii="Times New Roman" w:hAnsi="Times New Roman" w:cs="Times New Roman" w:hint="eastAsia"/>
          <w:szCs w:val="21"/>
        </w:rPr>
        <w:t xml:space="preserve">  </w:t>
      </w:r>
      <m:oMath>
        <m:r>
          <w:rPr>
            <w:rFonts w:ascii="Cambria Math" w:hAnsi="Cambria Math" w:cs="Times New Roman"/>
            <w:szCs w:val="21"/>
          </w:rPr>
          <m:t>-b</m:t>
        </m:r>
      </m:oMath>
      <w:r>
        <w:rPr>
          <w:rFonts w:ascii="Cambria Math" w:hAnsi="Cambria Math" w:cs="Times New Roman" w:hint="eastAsia"/>
          <w:szCs w:val="21"/>
        </w:rPr>
        <w:t xml:space="preserve"> </w:t>
      </w:r>
      <w:r>
        <w:rPr>
          <w:rFonts w:ascii="Times New Roman" w:hAnsi="Times New Roman" w:cs="Times New Roman" w:hint="eastAsia"/>
          <w:szCs w:val="21"/>
        </w:rPr>
        <w:t>。所以该仿射变换的图像是</w:t>
      </w:r>
      <w:r>
        <w:rPr>
          <w:rFonts w:ascii="Times New Roman" w:hAnsi="Times New Roman" w:cs="Times New Roman" w:hint="eastAsia"/>
          <w:szCs w:val="21"/>
        </w:rPr>
        <w:t xml:space="preserve"> 3 </w:t>
      </w:r>
      <w:r>
        <w:rPr>
          <w:rFonts w:ascii="Times New Roman" w:hAnsi="Times New Roman" w:cs="Times New Roman" w:hint="eastAsia"/>
          <w:szCs w:val="21"/>
        </w:rPr>
        <w:t>维空间中一张平面。该平面法向量是</w:t>
      </w:r>
      <w:r>
        <w:rPr>
          <w:rFonts w:ascii="Times New Roman" w:hAnsi="Times New Roman" w:cs="Times New Roman" w:hint="eastAsia"/>
          <w:szCs w:val="21"/>
        </w:rPr>
        <w:t xml:space="preserve"> </w:t>
      </w:r>
      <m:oMath>
        <m:r>
          <w:rPr>
            <w:rFonts w:ascii="Cambria Math" w:hAnsi="Cambria Math" w:cs="Times New Roman"/>
            <w:szCs w:val="21"/>
          </w:rPr>
          <m:t>w</m:t>
        </m:r>
      </m:oMath>
      <w:r>
        <w:rPr>
          <w:rFonts w:ascii="Times New Roman" w:hAnsi="Times New Roman" w:cs="Times New Roman" w:hint="eastAsia"/>
          <w:szCs w:val="21"/>
        </w:rPr>
        <w:t xml:space="preserve"> </w:t>
      </w:r>
      <w:r>
        <w:rPr>
          <w:rFonts w:ascii="Times New Roman" w:hAnsi="Times New Roman" w:cs="Times New Roman" w:hint="eastAsia"/>
          <w:szCs w:val="21"/>
        </w:rPr>
        <w:t>。当</w:t>
      </w:r>
      <w:r>
        <w:rPr>
          <w:rFonts w:ascii="Times New Roman" w:hAnsi="Times New Roman" w:cs="Times New Roman" w:hint="eastAsia"/>
          <w:szCs w:val="21"/>
        </w:rPr>
        <w:t xml:space="preserve"> </w:t>
      </w:r>
      <m:oMath>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1</m:t>
            </m:r>
          </m:sub>
        </m:sSub>
      </m:oMath>
      <w:r>
        <w:rPr>
          <w:rFonts w:ascii="Times New Roman" w:hAnsi="Times New Roman" w:cs="Times New Roman" w:hint="eastAsia"/>
          <w:szCs w:val="21"/>
        </w:rPr>
        <w:t xml:space="preserve"> </w:t>
      </w:r>
      <w:r>
        <w:rPr>
          <w:rFonts w:ascii="Times New Roman" w:hAnsi="Times New Roman" w:cs="Times New Roman" w:hint="eastAsia"/>
          <w:szCs w:val="21"/>
        </w:rPr>
        <w:t>和</w:t>
      </w:r>
      <w:r>
        <w:rPr>
          <w:rFonts w:ascii="Times New Roman" w:hAnsi="Times New Roman" w:cs="Times New Roman" w:hint="eastAsia"/>
          <w:szCs w:val="21"/>
        </w:rPr>
        <w:t xml:space="preserve"> </w:t>
      </w:r>
      <m:oMath>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2</m:t>
            </m:r>
          </m:sub>
        </m:sSub>
      </m:oMath>
      <w:r>
        <w:rPr>
          <w:rFonts w:ascii="Cambria Math" w:hAnsi="Cambria Math" w:cs="Times New Roman" w:hint="eastAsia"/>
          <w:szCs w:val="21"/>
        </w:rPr>
        <w:t xml:space="preserve"> </w:t>
      </w:r>
      <w:r>
        <w:rPr>
          <w:rFonts w:ascii="Times New Roman" w:hAnsi="Times New Roman" w:cs="Times New Roman" w:hint="eastAsia"/>
          <w:szCs w:val="21"/>
        </w:rPr>
        <w:t xml:space="preserve"> </w:t>
      </w:r>
      <w:r>
        <w:rPr>
          <w:rFonts w:ascii="Times New Roman" w:hAnsi="Times New Roman" w:cs="Times New Roman" w:hint="eastAsia"/>
          <w:szCs w:val="21"/>
        </w:rPr>
        <w:lastRenderedPageBreak/>
        <w:t>等于</w:t>
      </w:r>
      <w:r>
        <w:rPr>
          <w:rFonts w:ascii="Times New Roman" w:hAnsi="Times New Roman" w:cs="Times New Roman" w:hint="eastAsia"/>
          <w:szCs w:val="21"/>
        </w:rPr>
        <w:t xml:space="preserve"> 0 </w:t>
      </w:r>
      <w:r>
        <w:rPr>
          <w:rFonts w:ascii="Times New Roman" w:hAnsi="Times New Roman" w:cs="Times New Roman" w:hint="eastAsia"/>
          <w:szCs w:val="21"/>
        </w:rPr>
        <w:t>时</w:t>
      </w:r>
      <w:r>
        <w:rPr>
          <w:rFonts w:ascii="Times New Roman" w:hAnsi="Times New Roman" w:cs="Times New Roman" w:hint="eastAsia"/>
          <w:szCs w:val="21"/>
        </w:rPr>
        <w:t xml:space="preserve"> </w:t>
      </w:r>
      <m:oMath>
        <m:r>
          <w:rPr>
            <w:rFonts w:ascii="Cambria Math" w:hAnsi="Cambria Math" w:cs="Times New Roman"/>
            <w:szCs w:val="21"/>
          </w:rPr>
          <m:t>y</m:t>
        </m:r>
      </m:oMath>
      <w:r>
        <w:rPr>
          <w:rFonts w:ascii="Times New Roman" w:hAnsi="Times New Roman" w:cs="Times New Roman" w:hint="eastAsia"/>
          <w:szCs w:val="21"/>
        </w:rPr>
        <w:t xml:space="preserve"> </w:t>
      </w:r>
      <w:r>
        <w:rPr>
          <w:rFonts w:ascii="Times New Roman" w:hAnsi="Times New Roman" w:cs="Times New Roman" w:hint="eastAsia"/>
          <w:szCs w:val="21"/>
        </w:rPr>
        <w:t>的值是</w:t>
      </w:r>
      <w:r>
        <w:rPr>
          <w:rFonts w:ascii="Times New Roman" w:hAnsi="Times New Roman" w:cs="Times New Roman" w:hint="eastAsia"/>
          <w:szCs w:val="21"/>
        </w:rPr>
        <w:t xml:space="preserve"> </w:t>
      </w:r>
      <m:oMath>
        <m:r>
          <w:rPr>
            <w:rFonts w:ascii="Cambria Math" w:hAnsi="Cambria Math" w:cs="Times New Roman"/>
            <w:szCs w:val="21"/>
          </w:rPr>
          <m:t>b</m:t>
        </m:r>
      </m:oMath>
      <w:r>
        <w:rPr>
          <w:rFonts w:ascii="Times New Roman" w:hAnsi="Times New Roman" w:cs="Times New Roman" w:hint="eastAsia"/>
          <w:szCs w:val="21"/>
        </w:rPr>
        <w:t xml:space="preserve"> </w:t>
      </w:r>
      <w:r>
        <w:rPr>
          <w:rFonts w:ascii="Times New Roman" w:hAnsi="Times New Roman" w:cs="Times New Roman" w:hint="eastAsia"/>
          <w:szCs w:val="21"/>
        </w:rPr>
        <w:t>，称为该平面的截距。可以看出仿射变换是线性变换加上一个常量</w:t>
      </w:r>
      <w:r>
        <w:rPr>
          <w:rFonts w:ascii="Times New Roman" w:hAnsi="Times New Roman" w:cs="Times New Roman" w:hint="eastAsia"/>
          <w:szCs w:val="21"/>
        </w:rPr>
        <w:t xml:space="preserve">  </w:t>
      </w:r>
      <m:oMath>
        <m:r>
          <w:rPr>
            <w:rFonts w:ascii="Cambria Math" w:hAnsi="Cambria Math" w:cs="Times New Roman"/>
            <w:szCs w:val="21"/>
          </w:rPr>
          <m:t>b</m:t>
        </m:r>
      </m:oMath>
      <w:r>
        <w:rPr>
          <w:rFonts w:ascii="Times New Roman" w:hAnsi="Times New Roman" w:cs="Times New Roman" w:hint="eastAsia"/>
          <w:szCs w:val="21"/>
        </w:rPr>
        <w:t xml:space="preserve"> </w:t>
      </w:r>
      <w:r>
        <w:rPr>
          <w:rFonts w:ascii="Times New Roman" w:hAnsi="Times New Roman" w:cs="Times New Roman" w:hint="eastAsia"/>
          <w:szCs w:val="21"/>
        </w:rPr>
        <w:t>。线性变换的图像是截距</w:t>
      </w:r>
      <w:r>
        <w:rPr>
          <w:rFonts w:ascii="Times New Roman" w:hAnsi="Times New Roman" w:cs="Times New Roman" w:hint="eastAsia"/>
          <w:szCs w:val="21"/>
        </w:rPr>
        <w:t xml:space="preserve"> </w:t>
      </w:r>
      <m:oMath>
        <m:r>
          <w:rPr>
            <w:rFonts w:ascii="Cambria Math" w:hAnsi="Cambria Math" w:cs="Times New Roman"/>
            <w:szCs w:val="21"/>
          </w:rPr>
          <m:t>b</m:t>
        </m:r>
        <m:r>
          <m:rPr>
            <m:sty m:val="p"/>
          </m:rPr>
          <w:rPr>
            <w:rFonts w:ascii="Cambria Math" w:hAnsi="Cambria Math" w:cs="Times New Roman"/>
            <w:szCs w:val="21"/>
          </w:rPr>
          <m:t>=0</m:t>
        </m:r>
      </m:oMath>
      <w:r>
        <w:rPr>
          <w:rFonts w:ascii="Times New Roman" w:hAnsi="Times New Roman" w:cs="Times New Roman" w:hint="eastAsia"/>
          <w:szCs w:val="21"/>
        </w:rPr>
        <w:t xml:space="preserve"> </w:t>
      </w:r>
      <w:r>
        <w:rPr>
          <w:rFonts w:ascii="Times New Roman" w:hAnsi="Times New Roman" w:cs="Times New Roman" w:hint="eastAsia"/>
          <w:szCs w:val="21"/>
        </w:rPr>
        <w:t>的直线</w:t>
      </w:r>
      <w:r>
        <w:rPr>
          <w:rFonts w:ascii="Times New Roman" w:hAnsi="Times New Roman" w:cs="Times New Roman" w:hint="eastAsia"/>
          <w:szCs w:val="21"/>
        </w:rPr>
        <w:t>\</w:t>
      </w:r>
      <w:r>
        <w:rPr>
          <w:rFonts w:ascii="Times New Roman" w:hAnsi="Times New Roman" w:cs="Times New Roman" w:hint="eastAsia"/>
          <w:szCs w:val="21"/>
        </w:rPr>
        <w:t>（超）平面，它过原点。</w:t>
      </w:r>
    </w:p>
    <w:p w14:paraId="1225F0F0" w14:textId="77777777" w:rsidR="00AB1B7E" w:rsidRDefault="00AB1B7E">
      <w:pPr>
        <w:jc w:val="left"/>
        <w:rPr>
          <w:rFonts w:ascii="Times New Roman" w:hAnsi="Times New Roman" w:cs="Times New Roman"/>
          <w:szCs w:val="21"/>
        </w:rPr>
      </w:pPr>
    </w:p>
    <w:p w14:paraId="5498DA10" w14:textId="77777777" w:rsidR="00AB1B7E" w:rsidRDefault="005E2D7D">
      <w:pPr>
        <w:jc w:val="left"/>
        <w:rPr>
          <w:rFonts w:ascii="Times New Roman" w:hAnsi="Times New Roman" w:cs="Times New Roman"/>
          <w:szCs w:val="21"/>
        </w:rPr>
      </w:pPr>
      <w:r>
        <w:rPr>
          <w:rFonts w:ascii="Times New Roman" w:hAnsi="Times New Roman" w:cs="Times New Roman" w:hint="eastAsia"/>
          <w:szCs w:val="21"/>
        </w:rPr>
        <w:t>若</w:t>
      </w:r>
      <w:r>
        <w:rPr>
          <w:rFonts w:ascii="Times New Roman" w:hAnsi="Times New Roman" w:cs="Times New Roman" w:hint="eastAsia"/>
          <w:szCs w:val="21"/>
        </w:rPr>
        <w:t xml:space="preserve"> </w:t>
      </w:r>
      <m:oMath>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oMath>
      <w:r>
        <w:rPr>
          <w:rFonts w:ascii="Times New Roman" w:hAnsi="Times New Roman" w:cs="Times New Roman" w:hint="eastAsia"/>
          <w:szCs w:val="21"/>
        </w:rPr>
        <w:t xml:space="preserve"> </w:t>
      </w:r>
      <w:r>
        <w:rPr>
          <w:rFonts w:ascii="Times New Roman" w:hAnsi="Times New Roman" w:cs="Times New Roman" w:hint="eastAsia"/>
          <w:szCs w:val="21"/>
        </w:rPr>
        <w:t>和</w:t>
      </w:r>
      <w:r>
        <w:rPr>
          <w:rFonts w:ascii="Times New Roman" w:hAnsi="Times New Roman" w:cs="Times New Roman" w:hint="eastAsia"/>
          <w:szCs w:val="21"/>
        </w:rPr>
        <w:t xml:space="preserve"> </w:t>
      </w:r>
      <m:oMath>
        <m:sSub>
          <m:sSubPr>
            <m:ctrlPr>
              <w:rPr>
                <w:rFonts w:ascii="Cambria Math" w:hAnsi="Cambria Math" w:cs="Times New Roman"/>
                <w:szCs w:val="21"/>
              </w:rPr>
            </m:ctrlPr>
          </m:sSubPr>
          <m:e>
            <m:r>
              <w:rPr>
                <w:rFonts w:ascii="Cambria Math" w:hAnsi="Cambria Math" w:cs="Times New Roman"/>
                <w:szCs w:val="21"/>
              </w:rPr>
              <m:t>w</m:t>
            </m:r>
          </m:e>
          <m:sub>
            <m:r>
              <w:rPr>
                <w:rFonts w:ascii="Cambria Math" w:hAnsi="Cambria Math" w:cs="Times New Roman"/>
                <w:szCs w:val="21"/>
              </w:rPr>
              <m:t>2</m:t>
            </m:r>
          </m:sub>
        </m:sSub>
      </m:oMath>
      <w:r>
        <w:rPr>
          <w:rFonts w:ascii="Times New Roman" w:hAnsi="Times New Roman" w:cs="Times New Roman" w:hint="eastAsia"/>
          <w:szCs w:val="21"/>
        </w:rPr>
        <w:t xml:space="preserve"> </w:t>
      </w:r>
      <w:r>
        <w:rPr>
          <w:rFonts w:ascii="Times New Roman" w:hAnsi="Times New Roman" w:cs="Times New Roman" w:hint="eastAsia"/>
          <w:szCs w:val="21"/>
        </w:rPr>
        <w:t>的绝对值较大，则</w:t>
      </w:r>
      <w:r>
        <w:rPr>
          <w:rFonts w:ascii="Times New Roman" w:hAnsi="Times New Roman" w:cs="Times New Roman" w:hint="eastAsia"/>
          <w:szCs w:val="21"/>
        </w:rPr>
        <w:t xml:space="preserve"> </w:t>
      </w:r>
      <m:oMath>
        <m:r>
          <w:rPr>
            <w:rFonts w:ascii="Cambria Math" w:hAnsi="Cambria Math" w:cs="Times New Roman"/>
            <w:szCs w:val="21"/>
          </w:rPr>
          <m:t>w</m:t>
        </m:r>
      </m:oMath>
      <w:r>
        <w:rPr>
          <w:rFonts w:ascii="Times New Roman" w:hAnsi="Times New Roman" w:cs="Times New Roman" w:hint="eastAsia"/>
          <w:szCs w:val="21"/>
        </w:rPr>
        <w:t xml:space="preserve"> </w:t>
      </w:r>
      <w:r>
        <w:rPr>
          <w:rFonts w:ascii="Times New Roman" w:hAnsi="Times New Roman" w:cs="Times New Roman" w:hint="eastAsia"/>
          <w:szCs w:val="21"/>
        </w:rPr>
        <w:t>更贴近</w:t>
      </w:r>
      <w:r>
        <w:rPr>
          <w:rFonts w:ascii="Times New Roman" w:hAnsi="Times New Roman" w:cs="Times New Roman" w:hint="eastAsia"/>
          <w:szCs w:val="21"/>
        </w:rPr>
        <w:t xml:space="preserve"> </w:t>
      </w:r>
      <m:oMath>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1</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oMath>
      <w:r>
        <w:rPr>
          <w:rFonts w:ascii="Times New Roman" w:hAnsi="Times New Roman" w:cs="Times New Roman" w:hint="eastAsia"/>
          <w:szCs w:val="21"/>
        </w:rPr>
        <w:t xml:space="preserve"> </w:t>
      </w:r>
      <w:r>
        <w:rPr>
          <w:rFonts w:ascii="Times New Roman" w:hAnsi="Times New Roman" w:cs="Times New Roman" w:hint="eastAsia"/>
          <w:szCs w:val="21"/>
        </w:rPr>
        <w:t>平面。以</w:t>
      </w:r>
      <w:r>
        <w:rPr>
          <w:rFonts w:ascii="Times New Roman" w:hAnsi="Times New Roman" w:cs="Times New Roman" w:hint="eastAsia"/>
          <w:szCs w:val="21"/>
        </w:rPr>
        <w:t xml:space="preserve"> </w:t>
      </w:r>
      <m:oMath>
        <m:r>
          <w:rPr>
            <w:rFonts w:ascii="Cambria Math" w:hAnsi="Cambria Math" w:cs="Times New Roman"/>
            <w:szCs w:val="21"/>
          </w:rPr>
          <m:t>w</m:t>
        </m:r>
      </m:oMath>
      <w:r>
        <w:rPr>
          <w:rFonts w:ascii="Times New Roman" w:hAnsi="Times New Roman" w:cs="Times New Roman" w:hint="eastAsia"/>
          <w:szCs w:val="21"/>
        </w:rPr>
        <w:t xml:space="preserve"> </w:t>
      </w:r>
      <w:r>
        <w:rPr>
          <w:rFonts w:ascii="Times New Roman" w:hAnsi="Times New Roman" w:cs="Times New Roman" w:hint="eastAsia"/>
          <w:szCs w:val="21"/>
        </w:rPr>
        <w:t>为法向量的平面较陡。反之若</w:t>
      </w:r>
      <w:r>
        <w:rPr>
          <w:rFonts w:ascii="Times New Roman" w:hAnsi="Times New Roman" w:cs="Times New Roman" w:hint="eastAsia"/>
          <w:szCs w:val="21"/>
        </w:rPr>
        <w:t xml:space="preserve"> </w:t>
      </w:r>
      <m:oMath>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oMath>
      <w:r>
        <w:rPr>
          <w:rFonts w:ascii="Times New Roman" w:hAnsi="Times New Roman" w:cs="Times New Roman" w:hint="eastAsia"/>
          <w:szCs w:val="21"/>
        </w:rPr>
        <w:t xml:space="preserve"> </w:t>
      </w:r>
      <w:r>
        <w:rPr>
          <w:rFonts w:ascii="Times New Roman" w:hAnsi="Times New Roman" w:cs="Times New Roman" w:hint="eastAsia"/>
          <w:szCs w:val="21"/>
        </w:rPr>
        <w:t>和</w:t>
      </w:r>
      <w:r>
        <w:rPr>
          <w:rFonts w:ascii="Times New Roman" w:hAnsi="Times New Roman" w:cs="Times New Roman" w:hint="eastAsia"/>
          <w:szCs w:val="21"/>
        </w:rPr>
        <w:t xml:space="preserve"> </w:t>
      </w:r>
      <m:oMath>
        <m:sSub>
          <m:sSubPr>
            <m:ctrlPr>
              <w:rPr>
                <w:rFonts w:ascii="Cambria Math" w:hAnsi="Cambria Math" w:cs="Times New Roman"/>
                <w:szCs w:val="21"/>
              </w:rPr>
            </m:ctrlPr>
          </m:sSubPr>
          <m:e>
            <m:r>
              <w:rPr>
                <w:rFonts w:ascii="Cambria Math" w:hAnsi="Cambria Math" w:cs="Times New Roman"/>
                <w:szCs w:val="21"/>
              </w:rPr>
              <m:t>w</m:t>
            </m:r>
          </m:e>
          <m:sub>
            <m:r>
              <w:rPr>
                <w:rFonts w:ascii="Cambria Math" w:hAnsi="Cambria Math" w:cs="Times New Roman"/>
                <w:szCs w:val="21"/>
              </w:rPr>
              <m:t>2</m:t>
            </m:r>
          </m:sub>
        </m:sSub>
      </m:oMath>
      <w:r>
        <w:rPr>
          <w:rFonts w:ascii="Times New Roman" w:hAnsi="Times New Roman" w:cs="Times New Roman" w:hint="eastAsia"/>
          <w:szCs w:val="21"/>
        </w:rPr>
        <w:t xml:space="preserve"> </w:t>
      </w:r>
      <w:r>
        <w:rPr>
          <w:rFonts w:ascii="Times New Roman" w:hAnsi="Times New Roman" w:cs="Times New Roman" w:hint="eastAsia"/>
          <w:szCs w:val="21"/>
        </w:rPr>
        <w:t>的绝对值较小，则</w:t>
      </w:r>
      <w:r>
        <w:rPr>
          <w:rFonts w:ascii="Times New Roman" w:hAnsi="Times New Roman" w:cs="Times New Roman" w:hint="eastAsia"/>
          <w:szCs w:val="21"/>
        </w:rPr>
        <w:t xml:space="preserve"> </w:t>
      </w:r>
      <m:oMath>
        <m:r>
          <w:rPr>
            <w:rFonts w:ascii="Cambria Math" w:hAnsi="Cambria Math" w:cs="Times New Roman"/>
            <w:szCs w:val="21"/>
          </w:rPr>
          <m:t>w</m:t>
        </m:r>
      </m:oMath>
      <w:r>
        <w:rPr>
          <w:rFonts w:ascii="Times New Roman" w:hAnsi="Times New Roman" w:cs="Times New Roman" w:hint="eastAsia"/>
          <w:szCs w:val="21"/>
        </w:rPr>
        <w:t xml:space="preserve"> </w:t>
      </w:r>
      <w:r>
        <w:rPr>
          <w:rFonts w:ascii="Times New Roman" w:hAnsi="Times New Roman" w:cs="Times New Roman" w:hint="eastAsia"/>
          <w:szCs w:val="21"/>
        </w:rPr>
        <w:t>更贴近</w:t>
      </w:r>
      <w:r>
        <w:rPr>
          <w:rFonts w:ascii="Times New Roman" w:hAnsi="Times New Roman" w:cs="Times New Roman" w:hint="eastAsia"/>
          <w:szCs w:val="21"/>
        </w:rPr>
        <w:t xml:space="preserve"> </w:t>
      </w:r>
      <m:oMath>
        <m:r>
          <m:rPr>
            <m:sty m:val="p"/>
          </m:rPr>
          <w:rPr>
            <w:rFonts w:ascii="Cambria Math" w:hAnsi="Cambria Math" w:cs="Times New Roman"/>
            <w:szCs w:val="21"/>
          </w:rPr>
          <m:t>y</m:t>
        </m:r>
      </m:oMath>
      <w:r>
        <w:rPr>
          <w:rFonts w:ascii="Times New Roman" w:hAnsi="Times New Roman" w:cs="Times New Roman" w:hint="eastAsia"/>
          <w:szCs w:val="21"/>
        </w:rPr>
        <w:t xml:space="preserve"> </w:t>
      </w:r>
      <w:r>
        <w:rPr>
          <w:rFonts w:ascii="Times New Roman" w:hAnsi="Times New Roman" w:cs="Times New Roman" w:hint="eastAsia"/>
          <w:szCs w:val="21"/>
        </w:rPr>
        <w:t>轴，以</w:t>
      </w:r>
      <w:r>
        <w:rPr>
          <w:rFonts w:ascii="Times New Roman" w:hAnsi="Times New Roman" w:cs="Times New Roman" w:hint="eastAsia"/>
          <w:szCs w:val="21"/>
        </w:rPr>
        <w:t xml:space="preserve"> </w:t>
      </w:r>
      <m:oMath>
        <m:r>
          <w:rPr>
            <w:rFonts w:ascii="Cambria Math" w:hAnsi="Cambria Math" w:cs="Times New Roman"/>
            <w:szCs w:val="21"/>
          </w:rPr>
          <m:t>w</m:t>
        </m:r>
      </m:oMath>
      <w:r>
        <w:rPr>
          <w:rFonts w:ascii="Times New Roman" w:hAnsi="Times New Roman" w:cs="Times New Roman" w:hint="eastAsia"/>
          <w:szCs w:val="21"/>
        </w:rPr>
        <w:t xml:space="preserve"> </w:t>
      </w:r>
      <w:r>
        <w:rPr>
          <w:rFonts w:ascii="Times New Roman" w:hAnsi="Times New Roman" w:cs="Times New Roman" w:hint="eastAsia"/>
          <w:szCs w:val="21"/>
        </w:rPr>
        <w:t>为法向量的平面较平。平面的倾斜程度与</w:t>
      </w:r>
      <w:r>
        <w:rPr>
          <w:rFonts w:ascii="Times New Roman" w:hAnsi="Times New Roman" w:cs="Times New Roman" w:hint="eastAsia"/>
          <w:szCs w:val="21"/>
        </w:rPr>
        <w:t xml:space="preserve"> </w:t>
      </w:r>
      <m:oMath>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oMath>
      <w:r>
        <w:rPr>
          <w:rFonts w:ascii="Times New Roman" w:hAnsi="Times New Roman" w:cs="Times New Roman" w:hint="eastAsia"/>
          <w:szCs w:val="21"/>
        </w:rPr>
        <w:t xml:space="preserve"> </w:t>
      </w:r>
      <w:r>
        <w:rPr>
          <w:rFonts w:ascii="Times New Roman" w:hAnsi="Times New Roman" w:cs="Times New Roman" w:hint="eastAsia"/>
          <w:szCs w:val="21"/>
        </w:rPr>
        <w:t>和</w:t>
      </w:r>
      <w:r>
        <w:rPr>
          <w:rFonts w:ascii="Times New Roman" w:hAnsi="Times New Roman" w:cs="Times New Roman" w:hint="eastAsia"/>
          <w:szCs w:val="21"/>
        </w:rPr>
        <w:t xml:space="preserve"> </w:t>
      </w:r>
      <m:oMath>
        <m:sSub>
          <m:sSubPr>
            <m:ctrlPr>
              <w:rPr>
                <w:rFonts w:ascii="Cambria Math" w:hAnsi="Cambria Math" w:cs="Times New Roman"/>
                <w:szCs w:val="21"/>
              </w:rPr>
            </m:ctrlPr>
          </m:sSubPr>
          <m:e>
            <m:r>
              <w:rPr>
                <w:rFonts w:ascii="Cambria Math" w:hAnsi="Cambria Math" w:cs="Times New Roman"/>
                <w:szCs w:val="21"/>
              </w:rPr>
              <m:t>w</m:t>
            </m:r>
          </m:e>
          <m:sub>
            <m:r>
              <w:rPr>
                <w:rFonts w:ascii="Cambria Math" w:hAnsi="Cambria Math" w:cs="Times New Roman"/>
                <w:szCs w:val="21"/>
              </w:rPr>
              <m:t>2</m:t>
            </m:r>
          </m:sub>
        </m:sSub>
      </m:oMath>
      <w:r>
        <w:rPr>
          <w:rFonts w:ascii="Times New Roman" w:hAnsi="Times New Roman" w:cs="Times New Roman" w:hint="eastAsia"/>
          <w:szCs w:val="21"/>
        </w:rPr>
        <w:t xml:space="preserve"> </w:t>
      </w:r>
      <w:r>
        <w:rPr>
          <w:rFonts w:ascii="Times New Roman" w:hAnsi="Times New Roman" w:cs="Times New Roman" w:hint="eastAsia"/>
          <w:szCs w:val="21"/>
        </w:rPr>
        <w:t>的绝对值大小有关，也就是与</w:t>
      </w:r>
      <w:r>
        <w:rPr>
          <w:rFonts w:ascii="Times New Roman" w:hAnsi="Times New Roman" w:cs="Times New Roman" w:hint="eastAsia"/>
          <w:szCs w:val="21"/>
        </w:rPr>
        <w:t xml:space="preserve"> </w:t>
      </w:r>
      <m:oMath>
        <m:r>
          <w:rPr>
            <w:rFonts w:ascii="Cambria Math" w:hAnsi="Cambria Math" w:cs="Times New Roman"/>
            <w:szCs w:val="21"/>
          </w:rPr>
          <m:t>w</m:t>
        </m:r>
      </m:oMath>
      <w:r>
        <w:rPr>
          <w:rFonts w:ascii="Cambria Math" w:hAnsi="Cambria Math" w:cs="Times New Roman" w:hint="eastAsia"/>
          <w:szCs w:val="21"/>
        </w:rPr>
        <w:t xml:space="preserve"> </w:t>
      </w:r>
      <w:r>
        <w:rPr>
          <w:rFonts w:ascii="Cambria Math" w:hAnsi="Cambria Math" w:cs="Times New Roman" w:hint="eastAsia"/>
          <w:szCs w:val="21"/>
        </w:rPr>
        <w:t>的模的大小有关</w:t>
      </w:r>
      <w:r>
        <w:rPr>
          <w:rFonts w:ascii="Times New Roman" w:hAnsi="Times New Roman" w:cs="Times New Roman" w:hint="eastAsia"/>
          <w:szCs w:val="21"/>
        </w:rPr>
        <w:t>。</w:t>
      </w:r>
    </w:p>
    <w:p w14:paraId="06F27E78" w14:textId="77777777" w:rsidR="00AB1B7E" w:rsidRDefault="00AB1B7E">
      <w:pPr>
        <w:jc w:val="left"/>
        <w:rPr>
          <w:rFonts w:ascii="Times New Roman" w:hAnsi="Times New Roman" w:cs="Times New Roman"/>
          <w:szCs w:val="21"/>
        </w:rPr>
      </w:pPr>
    </w:p>
    <w:p w14:paraId="1FEA6F3A" w14:textId="77777777" w:rsidR="00AB1B7E" w:rsidRDefault="001E3B38">
      <w:pPr>
        <w:jc w:val="left"/>
        <w:rPr>
          <w:rFonts w:ascii="Times New Roman" w:hAnsi="Times New Roman" w:cs="Times New Roman"/>
          <w:szCs w:val="21"/>
        </w:rPr>
      </w:pPr>
      <m:oMath>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e>
                <m:e>
                  <m:r>
                    <w:rPr>
                      <w:rFonts w:ascii="Cambria Math" w:hAnsi="Cambria Math" w:cs="Times New Roman"/>
                      <w:szCs w:val="21"/>
                    </w:rPr>
                    <m:t>0</m:t>
                  </m:r>
                </m:e>
              </m:mr>
            </m:m>
          </m:e>
        </m:d>
      </m:oMath>
      <w:r w:rsidR="005E2D7D">
        <w:rPr>
          <w:rFonts w:ascii="Times New Roman" w:hAnsi="Times New Roman" w:cs="Times New Roman" w:hint="eastAsia"/>
          <w:szCs w:val="21"/>
        </w:rPr>
        <w:t xml:space="preserve"> </w:t>
      </w:r>
      <w:r w:rsidR="005E2D7D">
        <w:rPr>
          <w:rFonts w:ascii="Times New Roman" w:hAnsi="Times New Roman" w:cs="Times New Roman" w:hint="eastAsia"/>
          <w:szCs w:val="21"/>
        </w:rPr>
        <w:t>是</w:t>
      </w:r>
      <w:r w:rsidR="005E2D7D">
        <w:rPr>
          <w:rFonts w:ascii="Times New Roman" w:hAnsi="Times New Roman" w:cs="Times New Roman" w:hint="eastAsia"/>
          <w:szCs w:val="21"/>
        </w:rPr>
        <w:t xml:space="preserve"> </w:t>
      </w:r>
      <m:oMath>
        <m:r>
          <w:rPr>
            <w:rFonts w:ascii="Cambria Math" w:hAnsi="Cambria Math" w:cs="Times New Roman"/>
            <w:szCs w:val="21"/>
          </w:rPr>
          <m:t>w</m:t>
        </m:r>
      </m:oMath>
      <w:r w:rsidR="005E2D7D">
        <w:rPr>
          <w:rFonts w:ascii="Times New Roman" w:hAnsi="Times New Roman" w:cs="Times New Roman" w:hint="eastAsia"/>
          <w:szCs w:val="21"/>
        </w:rPr>
        <w:t xml:space="preserve"> </w:t>
      </w:r>
      <w:r w:rsidR="005E2D7D">
        <w:rPr>
          <w:rFonts w:ascii="Times New Roman" w:hAnsi="Times New Roman" w:cs="Times New Roman" w:hint="eastAsia"/>
          <w:szCs w:val="21"/>
        </w:rPr>
        <w:t>在</w:t>
      </w:r>
      <w:r w:rsidR="005E2D7D">
        <w:rPr>
          <w:rFonts w:ascii="Times New Roman" w:hAnsi="Times New Roman" w:cs="Times New Roman" w:hint="eastAsia"/>
          <w:szCs w:val="21"/>
        </w:rPr>
        <w:t xml:space="preserve"> </w:t>
      </w:r>
      <m:oMath>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1</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oMath>
      <w:r w:rsidR="005E2D7D">
        <w:rPr>
          <w:rFonts w:ascii="Times New Roman" w:hAnsi="Times New Roman" w:cs="Times New Roman" w:hint="eastAsia"/>
          <w:szCs w:val="21"/>
        </w:rPr>
        <w:t xml:space="preserve"> </w:t>
      </w:r>
      <w:r w:rsidR="005E2D7D">
        <w:rPr>
          <w:rFonts w:ascii="Times New Roman" w:hAnsi="Times New Roman" w:cs="Times New Roman" w:hint="eastAsia"/>
          <w:szCs w:val="21"/>
        </w:rPr>
        <w:t>平面上的投影。它的方向决定了平面的朝向。总之，</w:t>
      </w:r>
      <w:r w:rsidR="005E2D7D">
        <w:rPr>
          <w:rFonts w:ascii="Times New Roman" w:hAnsi="Times New Roman" w:cs="Times New Roman" w:hint="eastAsia"/>
          <w:szCs w:val="21"/>
        </w:rPr>
        <w:t xml:space="preserve"> </w:t>
      </w:r>
      <m:oMath>
        <m:r>
          <w:rPr>
            <w:rFonts w:ascii="Cambria Math" w:hAnsi="Cambria Math" w:cs="Times New Roman"/>
            <w:szCs w:val="21"/>
          </w:rPr>
          <m:t>w</m:t>
        </m:r>
        <m:r>
          <m:rPr>
            <m:sty m:val="p"/>
          </m:rPr>
          <w:rPr>
            <w:rFonts w:ascii="Cambria Math" w:hAnsi="Cambria Math" w:cs="Times New Roman"/>
            <w:szCs w:val="21"/>
          </w:rPr>
          <m:t>=</m:t>
        </m:r>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e>
                <m:e>
                  <m:r>
                    <w:rPr>
                      <w:rFonts w:ascii="Cambria Math" w:hAnsi="Cambria Math" w:cs="Times New Roman"/>
                      <w:szCs w:val="21"/>
                    </w:rPr>
                    <m:t>-1</m:t>
                  </m:r>
                </m:e>
              </m:mr>
            </m:m>
          </m:e>
        </m:d>
      </m:oMath>
      <w:r w:rsidR="005E2D7D">
        <w:rPr>
          <w:rFonts w:ascii="Times New Roman" w:hAnsi="Times New Roman" w:cs="Times New Roman" w:hint="eastAsia"/>
          <w:szCs w:val="21"/>
        </w:rPr>
        <w:t xml:space="preserve"> </w:t>
      </w:r>
      <w:r w:rsidR="005E2D7D">
        <w:rPr>
          <w:rFonts w:ascii="Times New Roman" w:hAnsi="Times New Roman" w:cs="Times New Roman" w:hint="eastAsia"/>
          <w:szCs w:val="21"/>
        </w:rPr>
        <w:t>是</w:t>
      </w:r>
      <w:r w:rsidR="005E2D7D">
        <w:rPr>
          <w:rFonts w:ascii="Times New Roman" w:hAnsi="Times New Roman" w:cs="Times New Roman" w:hint="eastAsia"/>
          <w:szCs w:val="21"/>
        </w:rPr>
        <w:t xml:space="preserve"> 2 </w:t>
      </w:r>
      <w:r w:rsidR="005E2D7D">
        <w:rPr>
          <w:rFonts w:ascii="Times New Roman" w:hAnsi="Times New Roman" w:cs="Times New Roman" w:hint="eastAsia"/>
          <w:szCs w:val="21"/>
        </w:rPr>
        <w:t>维仿射变换的图像（</w:t>
      </w:r>
      <w:r w:rsidR="005E2D7D">
        <w:rPr>
          <w:rFonts w:ascii="Times New Roman" w:hAnsi="Times New Roman" w:cs="Times New Roman" w:hint="eastAsia"/>
          <w:szCs w:val="21"/>
        </w:rPr>
        <w:t xml:space="preserve">3 </w:t>
      </w:r>
      <w:r w:rsidR="005E2D7D">
        <w:rPr>
          <w:rFonts w:ascii="Times New Roman" w:hAnsi="Times New Roman" w:cs="Times New Roman" w:hint="eastAsia"/>
          <w:szCs w:val="21"/>
        </w:rPr>
        <w:t>维空间中一张平面）的法向量。</w:t>
      </w:r>
      <w:r w:rsidR="005E2D7D">
        <w:rPr>
          <w:rFonts w:ascii="Times New Roman" w:hAnsi="Times New Roman" w:cs="Times New Roman" w:hint="eastAsia"/>
          <w:szCs w:val="21"/>
        </w:rPr>
        <w:t xml:space="preserve"> </w:t>
      </w:r>
      <m:oMath>
        <m:d>
          <m:dPr>
            <m:ctrlPr>
              <w:rPr>
                <w:rFonts w:ascii="Cambria Math" w:hAnsi="Cambria Math" w:cs="Times New Roman"/>
                <w:szCs w:val="21"/>
              </w:rPr>
            </m:ctrlPr>
          </m:dPr>
          <m:e>
            <m:m>
              <m:mPr>
                <m:mcs>
                  <m:mc>
                    <m:mcPr>
                      <m:count m:val="2"/>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e>
              </m:mr>
            </m:m>
          </m:e>
        </m:d>
      </m:oMath>
      <w:r w:rsidR="005E2D7D">
        <w:rPr>
          <w:rFonts w:ascii="Times New Roman" w:hAnsi="Times New Roman" w:cs="Times New Roman" w:hint="eastAsia"/>
          <w:szCs w:val="21"/>
        </w:rPr>
        <w:t xml:space="preserve"> </w:t>
      </w:r>
      <w:r w:rsidR="005E2D7D">
        <w:rPr>
          <w:rFonts w:ascii="Times New Roman" w:hAnsi="Times New Roman" w:cs="Times New Roman" w:hint="eastAsia"/>
          <w:szCs w:val="21"/>
        </w:rPr>
        <w:t>的模决定了平面的倾斜程度，方向决定了平面的朝向。下图集中展示这几个概念：</w:t>
      </w:r>
    </w:p>
    <w:p w14:paraId="7FB9CF4B" w14:textId="77777777" w:rsidR="00AB1B7E" w:rsidRDefault="00AB1B7E">
      <w:pPr>
        <w:jc w:val="left"/>
        <w:rPr>
          <w:rFonts w:ascii="Times New Roman" w:hAnsi="Times New Roman" w:cs="Times New Roman"/>
          <w:szCs w:val="21"/>
        </w:rPr>
      </w:pPr>
    </w:p>
    <w:p w14:paraId="16527E8A" w14:textId="77777777" w:rsidR="00AB1B7E" w:rsidRDefault="00AB1B7E">
      <w:pPr>
        <w:jc w:val="left"/>
        <w:rPr>
          <w:rFonts w:ascii="Times New Roman" w:hAnsi="Times New Roman" w:cs="Times New Roman"/>
          <w:szCs w:val="21"/>
        </w:rPr>
      </w:pPr>
    </w:p>
    <w:p w14:paraId="75CD2535" w14:textId="77777777" w:rsidR="00AB1B7E" w:rsidRDefault="005E2D7D">
      <w:pPr>
        <w:jc w:val="center"/>
        <w:rPr>
          <w:rFonts w:ascii="Times New Roman" w:hAnsi="Times New Roman" w:cs="Times New Roman"/>
          <w:szCs w:val="21"/>
        </w:rPr>
      </w:pPr>
      <w:r>
        <w:rPr>
          <w:rFonts w:ascii="Times New Roman" w:hAnsi="Times New Roman" w:cs="Times New Roman"/>
          <w:noProof/>
          <w:szCs w:val="21"/>
        </w:rPr>
        <w:drawing>
          <wp:inline distT="0" distB="0" distL="0" distR="0" wp14:anchorId="66CAF19A" wp14:editId="12A3861A">
            <wp:extent cx="3810000" cy="21336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14:paraId="5A19617B" w14:textId="00411D4D" w:rsidR="00AB1B7E" w:rsidRPr="0037788B" w:rsidRDefault="005E2D7D">
      <w:pPr>
        <w:jc w:val="center"/>
        <w:rPr>
          <w:rFonts w:ascii="Times New Roman" w:hAnsi="Times New Roman" w:cs="Times New Roman"/>
          <w:szCs w:val="21"/>
          <w:rPrChange w:id="133" w:author="Cindy Chen" w:date="2018-07-30T14:46:00Z">
            <w:rPr>
              <w:rFonts w:ascii="Times New Roman" w:hAnsi="Times New Roman" w:cs="Times New Roman"/>
              <w:i/>
              <w:szCs w:val="21"/>
            </w:rPr>
          </w:rPrChange>
        </w:rPr>
      </w:pPr>
      <w:r w:rsidRPr="0037788B">
        <w:rPr>
          <w:rFonts w:ascii="Times New Roman" w:hAnsi="Times New Roman" w:cs="Times New Roman" w:hint="eastAsia"/>
          <w:szCs w:val="21"/>
          <w:rPrChange w:id="134" w:author="Cindy Chen" w:date="2018-07-30T14:46:00Z">
            <w:rPr>
              <w:rFonts w:ascii="Times New Roman" w:hAnsi="Times New Roman" w:cs="Times New Roman" w:hint="eastAsia"/>
              <w:i/>
              <w:szCs w:val="21"/>
            </w:rPr>
          </w:rPrChange>
        </w:rPr>
        <w:t>图</w:t>
      </w:r>
      <w:del w:id="135" w:author="Cindy Chen" w:date="2018-07-30T14:46:00Z">
        <w:r w:rsidRPr="0037788B" w:rsidDel="0037788B">
          <w:rPr>
            <w:rFonts w:ascii="Times New Roman" w:hAnsi="Times New Roman" w:cs="Times New Roman"/>
            <w:szCs w:val="21"/>
            <w:rPrChange w:id="136" w:author="Cindy Chen" w:date="2018-07-30T14:46:00Z">
              <w:rPr>
                <w:rFonts w:ascii="Times New Roman" w:hAnsi="Times New Roman" w:cs="Times New Roman"/>
                <w:i/>
                <w:szCs w:val="21"/>
              </w:rPr>
            </w:rPrChange>
          </w:rPr>
          <w:delText xml:space="preserve"> 1.2.5.3 </w:delText>
        </w:r>
      </w:del>
      <w:ins w:id="137" w:author="Cindy Chen" w:date="2018-07-30T14:46:00Z">
        <w:r w:rsidR="0037788B">
          <w:rPr>
            <w:rFonts w:ascii="Times New Roman" w:hAnsi="Times New Roman" w:cs="Times New Roman" w:hint="eastAsia"/>
            <w:szCs w:val="21"/>
          </w:rPr>
          <w:t xml:space="preserve">1-11 </w:t>
        </w:r>
      </w:ins>
      <w:r w:rsidRPr="0037788B">
        <w:rPr>
          <w:rFonts w:ascii="Times New Roman" w:hAnsi="Times New Roman" w:cs="Times New Roman" w:hint="eastAsia"/>
          <w:szCs w:val="21"/>
          <w:rPrChange w:id="138" w:author="Cindy Chen" w:date="2018-07-30T14:46:00Z">
            <w:rPr>
              <w:rFonts w:ascii="Times New Roman" w:hAnsi="Times New Roman" w:cs="Times New Roman" w:hint="eastAsia"/>
              <w:i/>
              <w:szCs w:val="21"/>
            </w:rPr>
          </w:rPrChange>
        </w:rPr>
        <w:t>法向量决定平面的朝向和倾角</w:t>
      </w:r>
    </w:p>
    <w:p w14:paraId="1ABD9602" w14:textId="77777777" w:rsidR="00AB1B7E" w:rsidRDefault="00AB1B7E">
      <w:pPr>
        <w:jc w:val="left"/>
        <w:rPr>
          <w:rFonts w:ascii="Times New Roman" w:hAnsi="Times New Roman" w:cs="Times New Roman"/>
          <w:szCs w:val="21"/>
        </w:rPr>
      </w:pPr>
    </w:p>
    <w:p w14:paraId="76309AE6" w14:textId="77777777" w:rsidR="00AB1B7E" w:rsidRDefault="00AB1B7E">
      <w:pPr>
        <w:jc w:val="left"/>
        <w:rPr>
          <w:rFonts w:ascii="Times New Roman" w:hAnsi="Times New Roman" w:cs="Times New Roman"/>
          <w:szCs w:val="21"/>
        </w:rPr>
      </w:pPr>
    </w:p>
    <w:p w14:paraId="41B35108" w14:textId="77777777" w:rsidR="00AB1B7E" w:rsidRDefault="005E2D7D">
      <w:pPr>
        <w:jc w:val="left"/>
        <w:rPr>
          <w:rFonts w:ascii="Times New Roman" w:hAnsi="Times New Roman" w:cs="Times New Roman"/>
          <w:szCs w:val="21"/>
        </w:rPr>
      </w:pPr>
      <w:r>
        <w:rPr>
          <w:rFonts w:ascii="Times New Roman" w:hAnsi="Times New Roman" w:cs="Times New Roman" w:hint="eastAsia"/>
          <w:szCs w:val="21"/>
        </w:rPr>
        <w:t>仿射变换是一类最简单的变换。仿射变换的图像在自变量为</w:t>
      </w:r>
      <w:r>
        <w:rPr>
          <w:rFonts w:ascii="Times New Roman" w:hAnsi="Times New Roman" w:cs="Times New Roman" w:hint="eastAsia"/>
          <w:szCs w:val="21"/>
        </w:rPr>
        <w:t xml:space="preserve"> 1 </w:t>
      </w:r>
      <w:r>
        <w:rPr>
          <w:rFonts w:ascii="Times New Roman" w:hAnsi="Times New Roman" w:cs="Times New Roman" w:hint="eastAsia"/>
          <w:szCs w:val="21"/>
        </w:rPr>
        <w:t>维的情况下是直线，在自变量为</w:t>
      </w:r>
      <w:r>
        <w:rPr>
          <w:rFonts w:ascii="Times New Roman" w:hAnsi="Times New Roman" w:cs="Times New Roman" w:hint="eastAsia"/>
          <w:szCs w:val="21"/>
        </w:rPr>
        <w:t xml:space="preserve"> 2 </w:t>
      </w:r>
      <w:r>
        <w:rPr>
          <w:rFonts w:ascii="Times New Roman" w:hAnsi="Times New Roman" w:cs="Times New Roman" w:hint="eastAsia"/>
          <w:szCs w:val="21"/>
        </w:rPr>
        <w:t>维的情况下是平面，在更高维情况下是超平面。这类图像在各处的特性是相同的。想象一个平坦的斜坡。无论从斜坡上的哪一点出发，向同样的方向走都是同样的倾斜程度。</w:t>
      </w:r>
    </w:p>
    <w:p w14:paraId="173873E7" w14:textId="77777777" w:rsidR="00AB1B7E" w:rsidRDefault="00AB1B7E">
      <w:pPr>
        <w:jc w:val="left"/>
        <w:rPr>
          <w:rFonts w:ascii="Times New Roman" w:hAnsi="Times New Roman" w:cs="Times New Roman"/>
          <w:szCs w:val="21"/>
        </w:rPr>
      </w:pPr>
    </w:p>
    <w:p w14:paraId="6BC33025" w14:textId="77777777" w:rsidR="00AB1B7E" w:rsidRDefault="005E2D7D">
      <w:pPr>
        <w:jc w:val="left"/>
        <w:rPr>
          <w:rFonts w:ascii="Times New Roman" w:hAnsi="Times New Roman" w:cs="Times New Roman"/>
          <w:szCs w:val="21"/>
        </w:rPr>
      </w:pPr>
      <w:r>
        <w:rPr>
          <w:rFonts w:ascii="Times New Roman" w:hAnsi="Times New Roman" w:cs="Times New Roman" w:hint="eastAsia"/>
          <w:szCs w:val="21"/>
        </w:rPr>
        <w:t>仿射函数是更复杂的函数在某一点局部的最粗糙的近似，称一阶近似。训练逻辑回归或神经网络的梯度下降法就是一种基于损失函数局部一阶近似特性的优化算法。这些内容本书后文将详加介绍。</w:t>
      </w:r>
    </w:p>
    <w:p w14:paraId="3A1AE35E" w14:textId="77777777" w:rsidR="00AB1B7E" w:rsidRDefault="00AB1B7E">
      <w:pPr>
        <w:jc w:val="left"/>
        <w:rPr>
          <w:rFonts w:ascii="Times New Roman" w:hAnsi="Times New Roman" w:cs="Times New Roman"/>
          <w:szCs w:val="21"/>
        </w:rPr>
      </w:pPr>
    </w:p>
    <w:p w14:paraId="34916497" w14:textId="77777777" w:rsidR="00AB1B7E" w:rsidRDefault="00AB1B7E">
      <w:pPr>
        <w:jc w:val="left"/>
        <w:rPr>
          <w:rFonts w:ascii="Times New Roman" w:hAnsi="Times New Roman" w:cs="Times New Roman"/>
          <w:szCs w:val="21"/>
        </w:rPr>
      </w:pPr>
    </w:p>
    <w:p w14:paraId="48CCCDB8" w14:textId="77777777" w:rsidR="00AB1B7E" w:rsidRDefault="005E2D7D">
      <w:pPr>
        <w:pStyle w:val="a7"/>
        <w:numPr>
          <w:ilvl w:val="1"/>
          <w:numId w:val="2"/>
        </w:numPr>
        <w:ind w:firstLineChars="0"/>
        <w:jc w:val="left"/>
        <w:rPr>
          <w:rFonts w:asciiTheme="minorEastAsia" w:hAnsiTheme="minorEastAsia"/>
          <w:b/>
          <w:szCs w:val="21"/>
        </w:rPr>
      </w:pPr>
      <w:r>
        <w:rPr>
          <w:rFonts w:asciiTheme="minorEastAsia" w:hAnsiTheme="minorEastAsia" w:hint="eastAsia"/>
          <w:szCs w:val="21"/>
        </w:rPr>
        <w:t xml:space="preserve"> </w:t>
      </w:r>
      <w:r>
        <w:rPr>
          <w:rFonts w:asciiTheme="minorEastAsia" w:hAnsiTheme="minorEastAsia" w:hint="eastAsia"/>
          <w:b/>
          <w:szCs w:val="21"/>
        </w:rPr>
        <w:t>从几何角度理解逻辑回归的能力和局限</w:t>
      </w:r>
    </w:p>
    <w:p w14:paraId="73FCF604" w14:textId="77777777" w:rsidR="00AB1B7E" w:rsidRDefault="00AB1B7E">
      <w:pPr>
        <w:jc w:val="left"/>
        <w:rPr>
          <w:rFonts w:asciiTheme="minorEastAsia" w:hAnsiTheme="minorEastAsia"/>
          <w:szCs w:val="21"/>
        </w:rPr>
      </w:pPr>
    </w:p>
    <w:p w14:paraId="4A76E00D" w14:textId="77777777" w:rsidR="00AB1B7E" w:rsidRDefault="005E2D7D">
      <w:pPr>
        <w:jc w:val="left"/>
        <w:rPr>
          <w:rFonts w:ascii="Times New Roman" w:hAnsi="Times New Roman" w:cs="Times New Roman"/>
          <w:szCs w:val="21"/>
        </w:rPr>
      </w:pPr>
      <w:r>
        <w:rPr>
          <w:rFonts w:ascii="Times New Roman" w:hAnsi="Times New Roman" w:cs="Times New Roman" w:hint="eastAsia"/>
          <w:szCs w:val="21"/>
        </w:rPr>
        <w:t>回忆一下逻辑回归的表达式：</w:t>
      </w:r>
    </w:p>
    <w:p w14:paraId="4D7E4271" w14:textId="77777777" w:rsidR="00AB1B7E" w:rsidRDefault="00AB1B7E">
      <w:pPr>
        <w:jc w:val="left"/>
        <w:rPr>
          <w:rFonts w:ascii="Times New Roman" w:hAnsi="Times New Roman" w:cs="Times New Roman"/>
          <w:szCs w:val="21"/>
        </w:rPr>
      </w:pPr>
    </w:p>
    <w:p w14:paraId="7FC7BC38" w14:textId="77777777" w:rsidR="00AB1B7E" w:rsidRDefault="00AB1B7E">
      <w:pPr>
        <w:jc w:val="left"/>
        <w:rPr>
          <w:rFonts w:ascii="Times New Roman" w:hAnsi="Times New Roman" w:cs="Times New Roman"/>
          <w:szCs w:val="21"/>
        </w:rPr>
      </w:pPr>
    </w:p>
    <w:p w14:paraId="2C8CA203" w14:textId="77777777" w:rsidR="00AB1B7E" w:rsidRDefault="005E2D7D">
      <w:pPr>
        <w:jc w:val="left"/>
        <w:rPr>
          <w:rFonts w:ascii="Times New Roman" w:hAnsi="Times New Roman" w:cs="Times New Roman"/>
          <w:szCs w:val="21"/>
        </w:rPr>
      </w:pPr>
      <m:oMathPara>
        <m:oMath>
          <m:r>
            <w:rPr>
              <w:rFonts w:ascii="Cambria Math" w:hAnsi="Cambria Math" w:cs="Times New Roman"/>
              <w:szCs w:val="21"/>
            </w:rPr>
            <m:t>f</m:t>
          </m:r>
          <m:d>
            <m:dPr>
              <m:ctrlPr>
                <w:rPr>
                  <w:rFonts w:ascii="Cambria Math" w:hAnsi="Cambria Math" w:cs="Times New Roman"/>
                  <w:szCs w:val="21"/>
                </w:rPr>
              </m:ctrlPr>
            </m:dPr>
            <m:e>
              <m:r>
                <w:rPr>
                  <w:rFonts w:ascii="Cambria Math" w:hAnsi="Cambria Math" w:cs="Times New Roman"/>
                  <w:szCs w:val="21"/>
                </w:rPr>
                <m:t>x</m:t>
              </m:r>
            </m:e>
          </m:d>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d>
                    <m:dPr>
                      <m:ctrlPr>
                        <w:rPr>
                          <w:rFonts w:ascii="Cambria Math" w:hAnsi="Cambria Math" w:cs="Times New Roman"/>
                          <w:i/>
                          <w:szCs w:val="21"/>
                        </w:rPr>
                      </m:ctrlPr>
                    </m:dPr>
                    <m:e>
                      <m:r>
                        <w:rPr>
                          <w:rFonts w:ascii="Cambria Math" w:hAnsi="Cambria Math" w:cs="Times New Roman"/>
                          <w:szCs w:val="21"/>
                        </w:rPr>
                        <m:t>b+</m:t>
                      </m:r>
                      <m:nary>
                        <m:naryPr>
                          <m:chr m:val="∑"/>
                          <m:limLoc m:val="subSup"/>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e>
                      </m:nary>
                    </m:e>
                  </m:d>
                </m:sup>
              </m:sSup>
            </m:den>
          </m:f>
          <m:r>
            <m:rPr>
              <m:sty m:val="p"/>
            </m:rP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d>
                    <m:dPr>
                      <m:ctrlPr>
                        <w:rPr>
                          <w:rFonts w:ascii="Cambria Math" w:hAnsi="Cambria Math" w:cs="Times New Roman"/>
                          <w:i/>
                          <w:szCs w:val="21"/>
                        </w:rPr>
                      </m:ctrlPr>
                    </m:dPr>
                    <m:e>
                      <m:r>
                        <w:rPr>
                          <w:rFonts w:ascii="Cambria Math" w:hAnsi="Cambria Math" w:cs="Times New Roman"/>
                          <w:szCs w:val="21"/>
                        </w:rPr>
                        <m:t>b+</m:t>
                      </m:r>
                      <m:sSup>
                        <m:sSupPr>
                          <m:ctrlPr>
                            <w:rPr>
                              <w:rFonts w:ascii="Cambria Math" w:hAnsi="Cambria Math" w:cs="Times New Roman"/>
                              <w:i/>
                              <w:szCs w:val="21"/>
                            </w:rPr>
                          </m:ctrlPr>
                        </m:sSupPr>
                        <m:e>
                          <m:r>
                            <w:rPr>
                              <w:rFonts w:ascii="Cambria Math" w:hAnsi="Cambria Math" w:cs="Times New Roman"/>
                              <w:szCs w:val="21"/>
                            </w:rPr>
                            <m:t>w</m:t>
                          </m:r>
                        </m:e>
                        <m:sup>
                          <m:r>
                            <m:rPr>
                              <m:sty m:val="p"/>
                            </m:rPr>
                            <w:rPr>
                              <w:rFonts w:ascii="Cambria Math" w:hAnsi="Cambria Math" w:cs="Times New Roman"/>
                              <w:szCs w:val="21"/>
                            </w:rPr>
                            <m:t>T</m:t>
                          </m:r>
                        </m:sup>
                      </m:sSup>
                      <m:r>
                        <w:rPr>
                          <w:rFonts w:ascii="Cambria Math" w:hAnsi="Cambria Math" w:cs="Times New Roman"/>
                          <w:szCs w:val="21"/>
                        </w:rPr>
                        <m:t>x</m:t>
                      </m:r>
                    </m:e>
                  </m:d>
                </m:sup>
              </m:sSup>
            </m:den>
          </m:f>
          <m:r>
            <m:rPr>
              <m:sty m:val="p"/>
            </m:rPr>
            <w:rPr>
              <w:rFonts w:ascii="Cambria Math" w:hAnsi="Cambria Math" w:cs="Times New Roman"/>
              <w:szCs w:val="21"/>
            </w:rPr>
            <m:t xml:space="preserve"> </m:t>
          </m:r>
          <m:r>
            <m:rPr>
              <m:sty m:val="p"/>
            </m:rPr>
            <w:rPr>
              <w:rFonts w:ascii="Cambria Math" w:hAnsi="Cambria Math" w:cs="Times New Roman" w:hint="eastAsia"/>
              <w:szCs w:val="21"/>
            </w:rPr>
            <m:t>[1.3.1]</m:t>
          </m:r>
        </m:oMath>
      </m:oMathPara>
    </w:p>
    <w:p w14:paraId="2A3015B2" w14:textId="77777777" w:rsidR="00AB1B7E" w:rsidRDefault="00AB1B7E">
      <w:pPr>
        <w:jc w:val="left"/>
        <w:rPr>
          <w:rFonts w:ascii="Times New Roman" w:hAnsi="Times New Roman" w:cs="Times New Roman"/>
          <w:szCs w:val="21"/>
        </w:rPr>
      </w:pPr>
    </w:p>
    <w:p w14:paraId="11BD27E2" w14:textId="77777777" w:rsidR="00AB1B7E" w:rsidRDefault="00AB1B7E">
      <w:pPr>
        <w:jc w:val="left"/>
        <w:rPr>
          <w:rFonts w:ascii="Times New Roman" w:hAnsi="Times New Roman" w:cs="Times New Roman"/>
          <w:szCs w:val="21"/>
        </w:rPr>
      </w:pPr>
    </w:p>
    <w:p w14:paraId="20AFB0E4" w14:textId="77777777" w:rsidR="00AB1B7E" w:rsidRDefault="005E2D7D">
      <w:pPr>
        <w:jc w:val="left"/>
        <w:rPr>
          <w:rFonts w:ascii="Times New Roman" w:hAnsi="Times New Roman" w:cs="Times New Roman"/>
          <w:szCs w:val="21"/>
        </w:rPr>
      </w:pPr>
      <w:r>
        <w:rPr>
          <w:rFonts w:ascii="Times New Roman" w:hAnsi="Times New Roman" w:cs="Times New Roman" w:hint="eastAsia"/>
          <w:szCs w:val="21"/>
        </w:rPr>
        <w:lastRenderedPageBreak/>
        <w:t>用我们现在的语言表述，它是对输入向量</w:t>
      </w:r>
      <w:r>
        <w:rPr>
          <w:rFonts w:ascii="Times New Roman" w:hAnsi="Times New Roman" w:cs="Times New Roman" w:hint="eastAsia"/>
          <w:szCs w:val="21"/>
        </w:rPr>
        <w:t xml:space="preserve"> </w:t>
      </w:r>
      <m:oMath>
        <m:r>
          <w:rPr>
            <w:rFonts w:ascii="Cambria Math" w:hAnsi="Cambria Math" w:cs="Times New Roman"/>
            <w:szCs w:val="21"/>
          </w:rPr>
          <m:t>x</m:t>
        </m:r>
      </m:oMath>
      <w:r>
        <w:rPr>
          <w:rFonts w:ascii="Times New Roman" w:hAnsi="Times New Roman" w:cs="Times New Roman" w:hint="eastAsia"/>
          <w:szCs w:val="21"/>
        </w:rPr>
        <w:t xml:space="preserve"> </w:t>
      </w:r>
      <w:r>
        <w:rPr>
          <w:rFonts w:ascii="Times New Roman" w:hAnsi="Times New Roman" w:cs="Times New Roman" w:hint="eastAsia"/>
          <w:szCs w:val="21"/>
        </w:rPr>
        <w:t>做仿射变换后再施以</w:t>
      </w:r>
      <w:r>
        <w:rPr>
          <w:rFonts w:ascii="Times New Roman" w:hAnsi="Times New Roman" w:cs="Times New Roman" w:hint="eastAsia"/>
          <w:szCs w:val="21"/>
        </w:rPr>
        <w:t xml:space="preserve"> logistic </w:t>
      </w:r>
      <w:r>
        <w:rPr>
          <w:rFonts w:ascii="Times New Roman" w:hAnsi="Times New Roman" w:cs="Times New Roman" w:hint="eastAsia"/>
          <w:szCs w:val="21"/>
        </w:rPr>
        <w:t>函数。还是以</w:t>
      </w:r>
      <w:r>
        <w:rPr>
          <w:rFonts w:ascii="Times New Roman" w:hAnsi="Times New Roman" w:cs="Times New Roman" w:hint="eastAsia"/>
          <w:szCs w:val="21"/>
        </w:rPr>
        <w:t xml:space="preserve"> 2 </w:t>
      </w:r>
      <w:r>
        <w:rPr>
          <w:rFonts w:ascii="Times New Roman" w:hAnsi="Times New Roman" w:cs="Times New Roman" w:hint="eastAsia"/>
          <w:szCs w:val="21"/>
        </w:rPr>
        <w:t>维为例，某条以</w:t>
      </w:r>
      <w:r>
        <w:rPr>
          <w:rFonts w:ascii="Times New Roman" w:hAnsi="Times New Roman" w:cs="Times New Roman" w:hint="eastAsia"/>
          <w:szCs w:val="21"/>
        </w:rPr>
        <w:t xml:space="preserve"> </w:t>
      </w:r>
      <m:oMath>
        <m:d>
          <m:dPr>
            <m:ctrlPr>
              <w:rPr>
                <w:rFonts w:ascii="Cambria Math" w:hAnsi="Cambria Math" w:cs="Times New Roman"/>
                <w:szCs w:val="21"/>
              </w:rPr>
            </m:ctrlPr>
          </m:dPr>
          <m:e>
            <m:m>
              <m:mPr>
                <m:mcs>
                  <m:mc>
                    <m:mcPr>
                      <m:count m:val="2"/>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e>
              </m:mr>
            </m:m>
          </m:e>
        </m:d>
      </m:oMath>
      <w:r>
        <w:rPr>
          <w:rFonts w:ascii="Times New Roman" w:hAnsi="Times New Roman" w:cs="Times New Roman" w:hint="eastAsia"/>
          <w:szCs w:val="21"/>
        </w:rPr>
        <w:t xml:space="preserve"> </w:t>
      </w:r>
      <w:r>
        <w:rPr>
          <w:rFonts w:ascii="Times New Roman" w:hAnsi="Times New Roman" w:cs="Times New Roman" w:hint="eastAsia"/>
          <w:szCs w:val="21"/>
        </w:rPr>
        <w:t>为法向量的直线上的点与</w:t>
      </w:r>
      <w:r>
        <w:rPr>
          <w:rFonts w:ascii="Times New Roman" w:hAnsi="Times New Roman" w:cs="Times New Roman" w:hint="eastAsia"/>
          <w:szCs w:val="21"/>
        </w:rPr>
        <w:t xml:space="preserve"> </w:t>
      </w:r>
      <m:oMath>
        <m:d>
          <m:dPr>
            <m:ctrlPr>
              <w:rPr>
                <w:rFonts w:ascii="Cambria Math" w:hAnsi="Cambria Math" w:cs="Times New Roman"/>
                <w:szCs w:val="21"/>
              </w:rPr>
            </m:ctrlPr>
          </m:dPr>
          <m:e>
            <m:m>
              <m:mPr>
                <m:mcs>
                  <m:mc>
                    <m:mcPr>
                      <m:count m:val="2"/>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e>
              </m:mr>
            </m:m>
          </m:e>
        </m:d>
      </m:oMath>
      <w:r>
        <w:rPr>
          <w:rFonts w:ascii="Times New Roman" w:hAnsi="Times New Roman" w:cs="Times New Roman" w:hint="eastAsia"/>
          <w:szCs w:val="21"/>
        </w:rPr>
        <w:t xml:space="preserve"> </w:t>
      </w:r>
      <w:r>
        <w:rPr>
          <w:rFonts w:ascii="Times New Roman" w:hAnsi="Times New Roman" w:cs="Times New Roman" w:hint="eastAsia"/>
          <w:szCs w:val="21"/>
        </w:rPr>
        <w:t>的内积为常量。所以对它们施加仿射变换</w:t>
      </w:r>
      <w:r>
        <w:rPr>
          <w:rFonts w:ascii="Times New Roman" w:hAnsi="Times New Roman" w:cs="Times New Roman" w:hint="eastAsia"/>
          <w:szCs w:val="21"/>
        </w:rPr>
        <w:t xml:space="preserve"> </w:t>
      </w:r>
      <m:oMath>
        <m:r>
          <w:rPr>
            <w:rFonts w:ascii="Cambria Math" w:hAnsi="Cambria Math" w:cs="Times New Roman"/>
            <w:szCs w:val="21"/>
          </w:rPr>
          <m:t>b</m:t>
        </m:r>
        <m:r>
          <m:rPr>
            <m:sty m:val="p"/>
          </m:rPr>
          <w:rPr>
            <w:rFonts w:ascii="Cambria Math" w:hAnsi="Cambria Math" w:cs="Times New Roman"/>
            <w:szCs w:val="21"/>
          </w:rPr>
          <m:t>+</m:t>
        </m:r>
        <m:sSup>
          <m:sSupPr>
            <m:ctrlPr>
              <w:rPr>
                <w:rFonts w:ascii="Cambria Math" w:hAnsi="Cambria Math" w:cs="Times New Roman"/>
                <w:szCs w:val="21"/>
              </w:rPr>
            </m:ctrlPr>
          </m:sSupPr>
          <m:e>
            <m:r>
              <w:rPr>
                <w:rFonts w:ascii="Cambria Math" w:hAnsi="Cambria Math" w:cs="Times New Roman"/>
                <w:szCs w:val="21"/>
              </w:rPr>
              <m:t>w</m:t>
            </m:r>
          </m:e>
          <m:sup>
            <m:r>
              <m:rPr>
                <m:sty m:val="p"/>
              </m:rPr>
              <w:rPr>
                <w:rFonts w:ascii="Cambria Math" w:hAnsi="Cambria Math" w:cs="Times New Roman"/>
                <w:szCs w:val="21"/>
              </w:rPr>
              <m:t>T</m:t>
            </m:r>
          </m:sup>
        </m:sSup>
        <m:r>
          <w:rPr>
            <w:rFonts w:ascii="Cambria Math" w:hAnsi="Cambria Math" w:cs="Times New Roman"/>
            <w:szCs w:val="21"/>
          </w:rPr>
          <m:t>x</m:t>
        </m:r>
      </m:oMath>
      <w:r>
        <w:rPr>
          <w:rFonts w:ascii="Times New Roman" w:hAnsi="Times New Roman" w:cs="Times New Roman" w:hint="eastAsia"/>
          <w:szCs w:val="21"/>
        </w:rPr>
        <w:t xml:space="preserve"> </w:t>
      </w:r>
      <w:r>
        <w:rPr>
          <w:rFonts w:ascii="Times New Roman" w:hAnsi="Times New Roman" w:cs="Times New Roman" w:hint="eastAsia"/>
          <w:szCs w:val="21"/>
        </w:rPr>
        <w:t>后的值都相同，再施加</w:t>
      </w:r>
      <w:r>
        <w:rPr>
          <w:rFonts w:ascii="Times New Roman" w:hAnsi="Times New Roman" w:cs="Times New Roman" w:hint="eastAsia"/>
          <w:szCs w:val="21"/>
        </w:rPr>
        <w:t xml:space="preserve"> logistic </w:t>
      </w:r>
      <w:r>
        <w:rPr>
          <w:rFonts w:ascii="Times New Roman" w:hAnsi="Times New Roman" w:cs="Times New Roman" w:hint="eastAsia"/>
          <w:szCs w:val="21"/>
        </w:rPr>
        <w:t>函数后的结果也都相同。</w:t>
      </w:r>
    </w:p>
    <w:p w14:paraId="0F21DF9E" w14:textId="77777777" w:rsidR="00AB1B7E" w:rsidRDefault="005E2D7D">
      <w:pPr>
        <w:jc w:val="left"/>
        <w:rPr>
          <w:rFonts w:ascii="Times New Roman" w:hAnsi="Times New Roman" w:cs="Times New Roman"/>
          <w:szCs w:val="21"/>
        </w:rPr>
      </w:pPr>
      <w:r>
        <w:rPr>
          <w:rFonts w:ascii="Times New Roman" w:hAnsi="Times New Roman" w:cs="Times New Roman" w:hint="eastAsia"/>
          <w:szCs w:val="21"/>
        </w:rPr>
        <w:t>逻辑回归先对输入用某个法向量</w:t>
      </w:r>
      <w:r>
        <w:rPr>
          <w:rFonts w:ascii="Times New Roman" w:hAnsi="Times New Roman" w:cs="Times New Roman" w:hint="eastAsia"/>
          <w:szCs w:val="21"/>
        </w:rPr>
        <w:t xml:space="preserve"> </w:t>
      </w:r>
      <m:oMath>
        <m:d>
          <m:dPr>
            <m:ctrlPr>
              <w:rPr>
                <w:rFonts w:ascii="Cambria Math" w:hAnsi="Cambria Math" w:cs="Times New Roman"/>
                <w:szCs w:val="21"/>
              </w:rPr>
            </m:ctrlPr>
          </m:dPr>
          <m:e>
            <m:m>
              <m:mPr>
                <m:mcs>
                  <m:mc>
                    <m:mcPr>
                      <m:count m:val="2"/>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e>
              </m:mr>
            </m:m>
          </m:e>
        </m:d>
      </m:oMath>
      <w:r>
        <w:rPr>
          <w:rFonts w:ascii="Times New Roman" w:hAnsi="Times New Roman" w:cs="Times New Roman" w:hint="eastAsia"/>
          <w:szCs w:val="21"/>
        </w:rPr>
        <w:t xml:space="preserve"> </w:t>
      </w:r>
      <w:r>
        <w:rPr>
          <w:rFonts w:ascii="Times New Roman" w:hAnsi="Times New Roman" w:cs="Times New Roman" w:hint="eastAsia"/>
          <w:szCs w:val="21"/>
        </w:rPr>
        <w:t>做仿射变换，这样就丢弃了垂直于该法向量方向上的信息。</w:t>
      </w:r>
    </w:p>
    <w:p w14:paraId="218C5A23" w14:textId="77777777" w:rsidR="00AB1B7E" w:rsidRDefault="00AB1B7E">
      <w:pPr>
        <w:jc w:val="left"/>
        <w:rPr>
          <w:rFonts w:ascii="Times New Roman" w:hAnsi="Times New Roman" w:cs="Times New Roman"/>
          <w:szCs w:val="21"/>
        </w:rPr>
      </w:pPr>
    </w:p>
    <w:p w14:paraId="206AAADD" w14:textId="77777777" w:rsidR="00AB1B7E" w:rsidRDefault="005E2D7D">
      <w:pPr>
        <w:jc w:val="left"/>
        <w:rPr>
          <w:rFonts w:ascii="Times New Roman" w:hAnsi="Times New Roman" w:cs="Times New Roman"/>
          <w:szCs w:val="21"/>
        </w:rPr>
      </w:pPr>
      <w:r>
        <w:rPr>
          <w:rFonts w:ascii="Times New Roman" w:hAnsi="Times New Roman" w:cs="Times New Roman" w:hint="eastAsia"/>
          <w:szCs w:val="21"/>
        </w:rPr>
        <w:t>于是逻辑回归的输出只在</w:t>
      </w:r>
      <w:r>
        <w:rPr>
          <w:rFonts w:ascii="Times New Roman" w:hAnsi="Times New Roman" w:cs="Times New Roman" w:hint="eastAsia"/>
          <w:szCs w:val="21"/>
        </w:rPr>
        <w:t xml:space="preserve"> </w:t>
      </w:r>
      <m:oMath>
        <m:d>
          <m:dPr>
            <m:ctrlPr>
              <w:rPr>
                <w:rFonts w:ascii="Cambria Math" w:hAnsi="Cambria Math" w:cs="Times New Roman"/>
                <w:szCs w:val="21"/>
              </w:rPr>
            </m:ctrlPr>
          </m:dPr>
          <m:e>
            <m:m>
              <m:mPr>
                <m:mcs>
                  <m:mc>
                    <m:mcPr>
                      <m:count m:val="2"/>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e>
              </m:mr>
            </m:m>
          </m:e>
        </m:d>
      </m:oMath>
      <w:r>
        <w:rPr>
          <w:rFonts w:ascii="Times New Roman" w:hAnsi="Times New Roman" w:cs="Times New Roman" w:hint="eastAsia"/>
          <w:szCs w:val="21"/>
        </w:rPr>
        <w:t xml:space="preserve"> </w:t>
      </w:r>
      <w:r>
        <w:rPr>
          <w:rFonts w:ascii="Times New Roman" w:hAnsi="Times New Roman" w:cs="Times New Roman" w:hint="eastAsia"/>
          <w:szCs w:val="21"/>
        </w:rPr>
        <w:t>的方向上有变化，在垂直于</w:t>
      </w:r>
      <w:r>
        <w:rPr>
          <w:rFonts w:ascii="Times New Roman" w:hAnsi="Times New Roman" w:cs="Times New Roman" w:hint="eastAsia"/>
          <w:szCs w:val="21"/>
        </w:rPr>
        <w:t xml:space="preserve"> </w:t>
      </w:r>
      <m:oMath>
        <m:d>
          <m:dPr>
            <m:ctrlPr>
              <w:rPr>
                <w:rFonts w:ascii="Cambria Math" w:hAnsi="Cambria Math" w:cs="Times New Roman"/>
                <w:szCs w:val="21"/>
              </w:rPr>
            </m:ctrlPr>
          </m:dPr>
          <m:e>
            <m:m>
              <m:mPr>
                <m:mcs>
                  <m:mc>
                    <m:mcPr>
                      <m:count m:val="2"/>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e>
              </m:mr>
            </m:m>
          </m:e>
        </m:d>
      </m:oMath>
      <w:r>
        <w:rPr>
          <w:rFonts w:ascii="Times New Roman" w:hAnsi="Times New Roman" w:cs="Times New Roman" w:hint="eastAsia"/>
          <w:szCs w:val="21"/>
        </w:rPr>
        <w:t xml:space="preserve"> </w:t>
      </w:r>
      <w:r>
        <w:rPr>
          <w:rFonts w:ascii="Times New Roman" w:hAnsi="Times New Roman" w:cs="Times New Roman" w:hint="eastAsia"/>
          <w:szCs w:val="21"/>
        </w:rPr>
        <w:t>的方向上无变化。如果用阈值</w:t>
      </w:r>
      <w:r>
        <w:rPr>
          <w:rFonts w:ascii="Times New Roman" w:hAnsi="Times New Roman" w:cs="Times New Roman" w:hint="eastAsia"/>
          <w:szCs w:val="21"/>
        </w:rPr>
        <w:t xml:space="preserve"> </w:t>
      </w:r>
      <m:oMath>
        <m:r>
          <w:rPr>
            <w:rFonts w:ascii="Cambria Math" w:hAnsi="Cambria Math" w:cs="Times New Roman"/>
            <w:szCs w:val="21"/>
          </w:rPr>
          <m:t>t</m:t>
        </m:r>
      </m:oMath>
      <w:r>
        <w:rPr>
          <w:rFonts w:ascii="Times New Roman" w:hAnsi="Times New Roman" w:cs="Times New Roman" w:hint="eastAsia"/>
          <w:szCs w:val="21"/>
        </w:rPr>
        <w:t xml:space="preserve"> </w:t>
      </w:r>
      <w:r>
        <w:rPr>
          <w:rFonts w:ascii="Times New Roman" w:hAnsi="Times New Roman" w:cs="Times New Roman" w:hint="eastAsia"/>
          <w:szCs w:val="21"/>
        </w:rPr>
        <w:t>去卡这个输出：</w:t>
      </w:r>
    </w:p>
    <w:p w14:paraId="372991F7" w14:textId="77777777" w:rsidR="00AB1B7E" w:rsidRDefault="00AB1B7E">
      <w:pPr>
        <w:jc w:val="left"/>
        <w:rPr>
          <w:rFonts w:ascii="Times New Roman" w:hAnsi="Times New Roman" w:cs="Times New Roman"/>
          <w:szCs w:val="21"/>
        </w:rPr>
      </w:pPr>
    </w:p>
    <w:p w14:paraId="50D1749D" w14:textId="77777777" w:rsidR="00AB1B7E" w:rsidRDefault="00AB1B7E">
      <w:pPr>
        <w:jc w:val="left"/>
        <w:rPr>
          <w:rFonts w:ascii="Times New Roman" w:hAnsi="Times New Roman" w:cs="Times New Roman"/>
          <w:szCs w:val="21"/>
        </w:rPr>
      </w:pPr>
    </w:p>
    <w:p w14:paraId="0E739A9B" w14:textId="77777777" w:rsidR="00AB1B7E" w:rsidRDefault="005E2D7D">
      <w:pPr>
        <w:jc w:val="left"/>
        <w:rPr>
          <w:rFonts w:ascii="Times New Roman" w:hAnsi="Times New Roman" w:cs="Times New Roman"/>
          <w:szCs w:val="21"/>
        </w:rPr>
      </w:pPr>
      <m:oMathPara>
        <m:oMath>
          <m:r>
            <w:rPr>
              <w:rFonts w:ascii="Cambria Math" w:hAnsi="Cambria Math" w:cs="Times New Roman"/>
              <w:szCs w:val="21"/>
            </w:rPr>
            <m:t>output</m:t>
          </m:r>
          <m:d>
            <m:dPr>
              <m:ctrlPr>
                <w:rPr>
                  <w:rFonts w:ascii="Cambria Math" w:hAnsi="Cambria Math" w:cs="Times New Roman"/>
                  <w:szCs w:val="21"/>
                </w:rPr>
              </m:ctrlPr>
            </m:dPr>
            <m:e>
              <m:r>
                <m:rPr>
                  <m:sty m:val="p"/>
                </m:rPr>
                <w:rPr>
                  <w:rFonts w:ascii="Cambria Math" w:hAnsi="Cambria Math" w:cs="Times New Roman"/>
                  <w:szCs w:val="21"/>
                </w:rPr>
                <m:t>x</m:t>
              </m:r>
            </m:e>
          </m:d>
          <m:r>
            <m:rPr>
              <m:sty m:val="p"/>
            </m:rPr>
            <w:rPr>
              <w:rFonts w:ascii="Cambria Math" w:hAnsi="Cambria Math" w:cs="Times New Roman"/>
              <w:szCs w:val="21"/>
            </w:rPr>
            <m:t>=</m:t>
          </m:r>
          <m:d>
            <m:dPr>
              <m:begChr m:val="{"/>
              <m:endChr m:val=""/>
              <m:ctrlPr>
                <w:rPr>
                  <w:rFonts w:ascii="Cambria Math" w:hAnsi="Cambria Math" w:cs="Times New Roman"/>
                  <w:szCs w:val="21"/>
                </w:rPr>
              </m:ctrlPr>
            </m:dPr>
            <m:e>
              <m:eqArr>
                <m:eqArrPr>
                  <m:ctrlPr>
                    <w:rPr>
                      <w:rFonts w:ascii="Cambria Math" w:hAnsi="Cambria Math" w:cs="Times New Roman"/>
                      <w:szCs w:val="21"/>
                    </w:rPr>
                  </m:ctrlPr>
                </m:eqArrPr>
                <m:e>
                  <m:r>
                    <m:rPr>
                      <m:sty m:val="p"/>
                    </m:rPr>
                    <w:rPr>
                      <w:rFonts w:ascii="Cambria Math" w:hAnsi="Cambria Math" w:cs="Times New Roman"/>
                      <w:szCs w:val="21"/>
                    </w:rPr>
                    <m:t xml:space="preserve">0,  </m:t>
                  </m:r>
                  <m:r>
                    <w:rPr>
                      <w:rFonts w:ascii="Cambria Math" w:hAnsi="Cambria Math" w:cs="Times New Roman"/>
                      <w:szCs w:val="21"/>
                    </w:rPr>
                    <m:t>f</m:t>
                  </m:r>
                  <m:d>
                    <m:dPr>
                      <m:ctrlPr>
                        <w:rPr>
                          <w:rFonts w:ascii="Cambria Math" w:hAnsi="Cambria Math" w:cs="Times New Roman"/>
                          <w:i/>
                          <w:szCs w:val="21"/>
                        </w:rPr>
                      </m:ctrlPr>
                    </m:dPr>
                    <m:e>
                      <m:r>
                        <w:rPr>
                          <w:rFonts w:ascii="Cambria Math" w:hAnsi="Cambria Math" w:cs="Times New Roman"/>
                          <w:szCs w:val="21"/>
                        </w:rPr>
                        <m:t>x</m:t>
                      </m:r>
                    </m:e>
                  </m:d>
                  <m:r>
                    <m:rPr>
                      <m:sty m:val="p"/>
                    </m:rPr>
                    <w:rPr>
                      <w:rFonts w:ascii="Cambria Math" w:hAnsi="Cambria Math" w:cs="Times New Roman"/>
                      <w:szCs w:val="21"/>
                    </w:rPr>
                    <m:t>&lt;0</m:t>
                  </m:r>
                </m:e>
                <m:e>
                  <m:r>
                    <m:rPr>
                      <m:sty m:val="p"/>
                    </m:rPr>
                    <w:rPr>
                      <w:rFonts w:ascii="Cambria Math" w:hAnsi="Cambria Math" w:cs="Times New Roman"/>
                      <w:szCs w:val="21"/>
                    </w:rPr>
                    <m:t>1,  &amp;</m:t>
                  </m:r>
                  <m:r>
                    <w:rPr>
                      <w:rFonts w:ascii="Cambria Math" w:hAnsi="Cambria Math" w:cs="Times New Roman"/>
                      <w:szCs w:val="21"/>
                    </w:rPr>
                    <m:t>f</m:t>
                  </m:r>
                  <m:d>
                    <m:dPr>
                      <m:ctrlPr>
                        <w:rPr>
                          <w:rFonts w:ascii="Cambria Math" w:hAnsi="Cambria Math" w:cs="Times New Roman"/>
                          <w:i/>
                          <w:szCs w:val="21"/>
                        </w:rPr>
                      </m:ctrlPr>
                    </m:dPr>
                    <m:e>
                      <m:r>
                        <w:rPr>
                          <w:rFonts w:ascii="Cambria Math" w:hAnsi="Cambria Math" w:cs="Times New Roman"/>
                          <w:szCs w:val="21"/>
                        </w:rPr>
                        <m:t>x</m:t>
                      </m:r>
                    </m:e>
                  </m:d>
                  <m:r>
                    <m:rPr>
                      <m:sty m:val="p"/>
                    </m:rPr>
                    <w:rPr>
                      <w:rFonts w:ascii="Cambria Math" w:hAnsi="Cambria Math" w:cs="Times New Roman"/>
                      <w:szCs w:val="21"/>
                    </w:rPr>
                    <m:t>≥0</m:t>
                  </m:r>
                </m:e>
              </m:eqArr>
            </m:e>
          </m:d>
          <m:r>
            <m:rPr>
              <m:sty m:val="p"/>
            </m:rPr>
            <w:rPr>
              <w:rFonts w:ascii="Cambria Math" w:hAnsi="Cambria Math" w:cs="Times New Roman"/>
              <w:szCs w:val="21"/>
            </w:rPr>
            <m:t xml:space="preserve">    </m:t>
          </m:r>
          <m:r>
            <m:rPr>
              <m:sty m:val="p"/>
            </m:rPr>
            <w:rPr>
              <w:rFonts w:ascii="Cambria Math" w:hAnsi="Cambria Math" w:cs="Times New Roman" w:hint="eastAsia"/>
              <w:szCs w:val="21"/>
            </w:rPr>
            <m:t>[1.3.2]</m:t>
          </m:r>
        </m:oMath>
      </m:oMathPara>
    </w:p>
    <w:p w14:paraId="03FEF18C" w14:textId="77777777" w:rsidR="00AB1B7E" w:rsidRDefault="00AB1B7E">
      <w:pPr>
        <w:jc w:val="left"/>
        <w:rPr>
          <w:rFonts w:ascii="Times New Roman" w:hAnsi="Times New Roman" w:cs="Times New Roman"/>
          <w:szCs w:val="21"/>
        </w:rPr>
      </w:pPr>
    </w:p>
    <w:p w14:paraId="6685350A" w14:textId="77777777" w:rsidR="00AB1B7E" w:rsidRDefault="00AB1B7E">
      <w:pPr>
        <w:jc w:val="left"/>
        <w:rPr>
          <w:rFonts w:ascii="Times New Roman" w:hAnsi="Times New Roman" w:cs="Times New Roman"/>
          <w:szCs w:val="21"/>
        </w:rPr>
      </w:pPr>
    </w:p>
    <w:p w14:paraId="1F50AEC8" w14:textId="77777777" w:rsidR="00AB1B7E" w:rsidRDefault="005E2D7D">
      <w:pPr>
        <w:jc w:val="left"/>
        <w:rPr>
          <w:rFonts w:ascii="Times New Roman" w:hAnsi="Times New Roman" w:cs="Times New Roman"/>
          <w:szCs w:val="21"/>
        </w:rPr>
      </w:pPr>
      <w:r>
        <w:rPr>
          <w:rFonts w:ascii="Times New Roman" w:hAnsi="Times New Roman" w:cs="Times New Roman" w:hint="eastAsia"/>
          <w:szCs w:val="21"/>
        </w:rPr>
        <w:t>则只能得到垂直于</w:t>
      </w:r>
      <w:r>
        <w:rPr>
          <w:rFonts w:ascii="Times New Roman" w:hAnsi="Times New Roman" w:cs="Times New Roman" w:hint="eastAsia"/>
          <w:szCs w:val="21"/>
        </w:rPr>
        <w:t xml:space="preserve"> </w:t>
      </w:r>
      <m:oMath>
        <m:d>
          <m:dPr>
            <m:ctrlPr>
              <w:rPr>
                <w:rFonts w:ascii="Cambria Math" w:hAnsi="Cambria Math" w:cs="Times New Roman"/>
                <w:szCs w:val="21"/>
              </w:rPr>
            </m:ctrlPr>
          </m:dPr>
          <m:e>
            <m:m>
              <m:mPr>
                <m:mcs>
                  <m:mc>
                    <m:mcPr>
                      <m:count m:val="2"/>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e>
              </m:mr>
            </m:m>
          </m:e>
        </m:d>
      </m:oMath>
      <w:r>
        <w:rPr>
          <w:rFonts w:ascii="Times New Roman" w:hAnsi="Times New Roman" w:cs="Times New Roman" w:hint="eastAsia"/>
          <w:szCs w:val="21"/>
        </w:rPr>
        <w:t xml:space="preserve"> </w:t>
      </w:r>
      <w:r>
        <w:rPr>
          <w:rFonts w:ascii="Times New Roman" w:hAnsi="Times New Roman" w:cs="Times New Roman" w:hint="eastAsia"/>
          <w:szCs w:val="21"/>
        </w:rPr>
        <w:t>的直线分界线。这也就是逻辑回归属于线性模型的原因。仿射变换是“罪魁祸首”。它先对信息进行了过滤。即使之后再施以</w:t>
      </w:r>
      <w:r>
        <w:rPr>
          <w:rFonts w:ascii="Times New Roman" w:hAnsi="Times New Roman" w:cs="Times New Roman" w:hint="eastAsia"/>
          <w:szCs w:val="21"/>
        </w:rPr>
        <w:t xml:space="preserve"> </w:t>
      </w:r>
      <m:oMath>
        <m:r>
          <w:rPr>
            <w:rFonts w:ascii="Cambria Math" w:hAnsi="Cambria Math" w:cs="Times New Roman"/>
            <w:szCs w:val="21"/>
          </w:rPr>
          <m:t>S</m:t>
        </m:r>
      </m:oMath>
      <w:r>
        <w:rPr>
          <w:rFonts w:ascii="Times New Roman" w:hAnsi="Times New Roman" w:cs="Times New Roman" w:hint="eastAsia"/>
          <w:szCs w:val="21"/>
        </w:rPr>
        <w:t xml:space="preserve"> </w:t>
      </w:r>
      <w:r>
        <w:rPr>
          <w:rFonts w:ascii="Times New Roman" w:hAnsi="Times New Roman" w:cs="Times New Roman" w:hint="eastAsia"/>
          <w:szCs w:val="21"/>
        </w:rPr>
        <w:t>形的</w:t>
      </w:r>
      <w:r>
        <w:rPr>
          <w:rFonts w:ascii="Times New Roman" w:hAnsi="Times New Roman" w:cs="Times New Roman" w:hint="eastAsia"/>
          <w:szCs w:val="21"/>
        </w:rPr>
        <w:t xml:space="preserve"> logistic </w:t>
      </w:r>
      <w:r>
        <w:rPr>
          <w:rFonts w:ascii="Times New Roman" w:hAnsi="Times New Roman" w:cs="Times New Roman" w:hint="eastAsia"/>
          <w:szCs w:val="21"/>
        </w:rPr>
        <w:t>函数也于事无补：</w:t>
      </w:r>
    </w:p>
    <w:p w14:paraId="754DE294" w14:textId="77777777" w:rsidR="00AB1B7E" w:rsidRDefault="00AB1B7E">
      <w:pPr>
        <w:jc w:val="left"/>
        <w:rPr>
          <w:rFonts w:ascii="Times New Roman" w:hAnsi="Times New Roman" w:cs="Times New Roman"/>
          <w:szCs w:val="21"/>
        </w:rPr>
      </w:pPr>
    </w:p>
    <w:p w14:paraId="47FA433F" w14:textId="77777777" w:rsidR="00AB1B7E" w:rsidRDefault="00AB1B7E">
      <w:pPr>
        <w:jc w:val="left"/>
        <w:rPr>
          <w:rFonts w:ascii="Times New Roman" w:hAnsi="Times New Roman" w:cs="Times New Roman"/>
          <w:szCs w:val="21"/>
        </w:rPr>
      </w:pPr>
    </w:p>
    <w:p w14:paraId="66F2AEE9" w14:textId="77777777" w:rsidR="00AB1B7E" w:rsidRDefault="005E2D7D">
      <w:pPr>
        <w:jc w:val="center"/>
        <w:rPr>
          <w:rFonts w:ascii="Times New Roman" w:hAnsi="Times New Roman" w:cs="Times New Roman"/>
          <w:szCs w:val="21"/>
        </w:rPr>
      </w:pPr>
      <w:r>
        <w:rPr>
          <w:rFonts w:ascii="Times New Roman" w:hAnsi="Times New Roman" w:cs="Times New Roman"/>
          <w:noProof/>
          <w:szCs w:val="21"/>
        </w:rPr>
        <w:drawing>
          <wp:inline distT="0" distB="0" distL="0" distR="0" wp14:anchorId="265C4F2A" wp14:editId="3E55CF2E">
            <wp:extent cx="3810000" cy="21336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14:paraId="072D177C" w14:textId="74C7F858" w:rsidR="00AB1B7E" w:rsidRPr="0037788B" w:rsidRDefault="005E2D7D">
      <w:pPr>
        <w:jc w:val="center"/>
        <w:rPr>
          <w:rFonts w:ascii="Times New Roman" w:hAnsi="Times New Roman" w:cs="Times New Roman"/>
          <w:szCs w:val="21"/>
          <w:rPrChange w:id="139" w:author="Cindy Chen" w:date="2018-07-30T14:47:00Z">
            <w:rPr>
              <w:rFonts w:ascii="Times New Roman" w:hAnsi="Times New Roman" w:cs="Times New Roman"/>
              <w:i/>
              <w:szCs w:val="21"/>
            </w:rPr>
          </w:rPrChange>
        </w:rPr>
      </w:pPr>
      <w:r w:rsidRPr="0037788B">
        <w:rPr>
          <w:rFonts w:ascii="Times New Roman" w:hAnsi="Times New Roman" w:cs="Times New Roman" w:hint="eastAsia"/>
          <w:szCs w:val="21"/>
          <w:rPrChange w:id="140" w:author="Cindy Chen" w:date="2018-07-30T14:47:00Z">
            <w:rPr>
              <w:rFonts w:ascii="Times New Roman" w:hAnsi="Times New Roman" w:cs="Times New Roman" w:hint="eastAsia"/>
              <w:i/>
              <w:szCs w:val="21"/>
            </w:rPr>
          </w:rPrChange>
        </w:rPr>
        <w:t>图</w:t>
      </w:r>
      <w:del w:id="141" w:author="Cindy Chen" w:date="2018-07-30T14:47:00Z">
        <w:r w:rsidRPr="0037788B" w:rsidDel="0037788B">
          <w:rPr>
            <w:rFonts w:ascii="Times New Roman" w:hAnsi="Times New Roman" w:cs="Times New Roman"/>
            <w:szCs w:val="21"/>
            <w:rPrChange w:id="142" w:author="Cindy Chen" w:date="2018-07-30T14:47:00Z">
              <w:rPr>
                <w:rFonts w:ascii="Times New Roman" w:hAnsi="Times New Roman" w:cs="Times New Roman"/>
                <w:i/>
                <w:szCs w:val="21"/>
              </w:rPr>
            </w:rPrChange>
          </w:rPr>
          <w:delText xml:space="preserve"> 1.3.1</w:delText>
        </w:r>
      </w:del>
      <w:ins w:id="143" w:author="Cindy Chen" w:date="2018-07-30T14:47:00Z">
        <w:r w:rsidR="0037788B">
          <w:rPr>
            <w:rFonts w:ascii="Times New Roman" w:hAnsi="Times New Roman" w:cs="Times New Roman" w:hint="eastAsia"/>
            <w:szCs w:val="21"/>
          </w:rPr>
          <w:t>1-12</w:t>
        </w:r>
      </w:ins>
      <w:r w:rsidRPr="0037788B">
        <w:rPr>
          <w:rFonts w:ascii="Times New Roman" w:hAnsi="Times New Roman" w:cs="Times New Roman"/>
          <w:szCs w:val="21"/>
          <w:rPrChange w:id="144" w:author="Cindy Chen" w:date="2018-07-30T14:47:00Z">
            <w:rPr>
              <w:rFonts w:ascii="Times New Roman" w:hAnsi="Times New Roman" w:cs="Times New Roman"/>
              <w:i/>
              <w:szCs w:val="21"/>
            </w:rPr>
          </w:rPrChange>
        </w:rPr>
        <w:t xml:space="preserve"> </w:t>
      </w:r>
      <w:r w:rsidRPr="0037788B">
        <w:rPr>
          <w:rFonts w:ascii="Times New Roman" w:hAnsi="Times New Roman" w:cs="Times New Roman" w:hint="eastAsia"/>
          <w:szCs w:val="21"/>
          <w:rPrChange w:id="145" w:author="Cindy Chen" w:date="2018-07-30T14:47:00Z">
            <w:rPr>
              <w:rFonts w:ascii="Times New Roman" w:hAnsi="Times New Roman" w:cs="Times New Roman" w:hint="eastAsia"/>
              <w:i/>
              <w:szCs w:val="21"/>
            </w:rPr>
          </w:rPrChange>
        </w:rPr>
        <w:t>单个神经元只能形成直线</w:t>
      </w:r>
      <w:r w:rsidRPr="0037788B">
        <w:rPr>
          <w:rFonts w:ascii="Times New Roman" w:hAnsi="Times New Roman" w:cs="Times New Roman"/>
          <w:szCs w:val="21"/>
          <w:rPrChange w:id="146" w:author="Cindy Chen" w:date="2018-07-30T14:47:00Z">
            <w:rPr>
              <w:rFonts w:ascii="Times New Roman" w:hAnsi="Times New Roman" w:cs="Times New Roman"/>
              <w:i/>
              <w:szCs w:val="21"/>
            </w:rPr>
          </w:rPrChange>
        </w:rPr>
        <w:t>/</w:t>
      </w:r>
      <w:r w:rsidRPr="0037788B">
        <w:rPr>
          <w:rFonts w:ascii="Times New Roman" w:hAnsi="Times New Roman" w:cs="Times New Roman" w:hint="eastAsia"/>
          <w:szCs w:val="21"/>
          <w:rPrChange w:id="147" w:author="Cindy Chen" w:date="2018-07-30T14:47:00Z">
            <w:rPr>
              <w:rFonts w:ascii="Times New Roman" w:hAnsi="Times New Roman" w:cs="Times New Roman" w:hint="eastAsia"/>
              <w:i/>
              <w:szCs w:val="21"/>
            </w:rPr>
          </w:rPrChange>
        </w:rPr>
        <w:t>超平面分界线</w:t>
      </w:r>
      <w:r w:rsidRPr="0037788B">
        <w:rPr>
          <w:rFonts w:ascii="Times New Roman" w:hAnsi="Times New Roman" w:cs="Times New Roman"/>
          <w:szCs w:val="21"/>
          <w:rPrChange w:id="148" w:author="Cindy Chen" w:date="2018-07-30T14:47:00Z">
            <w:rPr>
              <w:rFonts w:ascii="Times New Roman" w:hAnsi="Times New Roman" w:cs="Times New Roman"/>
              <w:i/>
              <w:szCs w:val="21"/>
            </w:rPr>
          </w:rPrChange>
        </w:rPr>
        <w:t>/</w:t>
      </w:r>
      <w:r w:rsidRPr="0037788B">
        <w:rPr>
          <w:rFonts w:ascii="Times New Roman" w:hAnsi="Times New Roman" w:cs="Times New Roman" w:hint="eastAsia"/>
          <w:szCs w:val="21"/>
          <w:rPrChange w:id="149" w:author="Cindy Chen" w:date="2018-07-30T14:47:00Z">
            <w:rPr>
              <w:rFonts w:ascii="Times New Roman" w:hAnsi="Times New Roman" w:cs="Times New Roman" w:hint="eastAsia"/>
              <w:i/>
              <w:szCs w:val="21"/>
            </w:rPr>
          </w:rPrChange>
        </w:rPr>
        <w:t>面</w:t>
      </w:r>
    </w:p>
    <w:p w14:paraId="67EAA6AB" w14:textId="77777777" w:rsidR="00AB1B7E" w:rsidRDefault="00AB1B7E">
      <w:pPr>
        <w:jc w:val="left"/>
        <w:rPr>
          <w:rFonts w:ascii="Times New Roman" w:hAnsi="Times New Roman" w:cs="Times New Roman"/>
          <w:szCs w:val="21"/>
        </w:rPr>
      </w:pPr>
    </w:p>
    <w:p w14:paraId="3008D7EC" w14:textId="77777777" w:rsidR="00AB1B7E" w:rsidRDefault="00AB1B7E">
      <w:pPr>
        <w:jc w:val="left"/>
        <w:rPr>
          <w:rFonts w:ascii="Times New Roman" w:hAnsi="Times New Roman" w:cs="Times New Roman"/>
          <w:szCs w:val="21"/>
        </w:rPr>
      </w:pPr>
    </w:p>
    <w:p w14:paraId="5E503E7E" w14:textId="77777777" w:rsidR="00AB1B7E" w:rsidRDefault="005E2D7D">
      <w:pPr>
        <w:jc w:val="left"/>
        <w:rPr>
          <w:rFonts w:ascii="Times New Roman" w:hAnsi="Times New Roman" w:cs="Times New Roman"/>
          <w:szCs w:val="21"/>
        </w:rPr>
      </w:pPr>
      <w:r>
        <w:rPr>
          <w:rFonts w:ascii="Times New Roman" w:hAnsi="Times New Roman" w:cs="Times New Roman" w:hint="eastAsia"/>
          <w:szCs w:val="21"/>
        </w:rPr>
        <w:t>神经元可以选用其他激活函数。但只要激活函数仍是单调的，则只能形成一条直线分界线（在更高维情况下就是超平面分界面）。单调激活函数神经元无法处理异或问题（</w:t>
      </w:r>
      <w:r>
        <w:rPr>
          <w:rFonts w:ascii="Times New Roman" w:hAnsi="Times New Roman" w:cs="Times New Roman" w:hint="eastAsia"/>
          <w:szCs w:val="21"/>
        </w:rPr>
        <w:t>XOR</w:t>
      </w:r>
      <w:r>
        <w:rPr>
          <w:rFonts w:ascii="Times New Roman" w:hAnsi="Times New Roman" w:cs="Times New Roman" w:hint="eastAsia"/>
          <w:szCs w:val="21"/>
        </w:rPr>
        <w:t>）。因为异或问题是线性不可分的——无法用直线将正负样本点分隔开：</w:t>
      </w:r>
    </w:p>
    <w:p w14:paraId="477A45BC" w14:textId="77777777" w:rsidR="00AB1B7E" w:rsidRDefault="00AB1B7E">
      <w:pPr>
        <w:jc w:val="left"/>
        <w:rPr>
          <w:rFonts w:ascii="Times New Roman" w:hAnsi="Times New Roman" w:cs="Times New Roman"/>
          <w:szCs w:val="21"/>
        </w:rPr>
      </w:pPr>
    </w:p>
    <w:p w14:paraId="38D20E98" w14:textId="77777777" w:rsidR="00AB1B7E" w:rsidRDefault="00AB1B7E">
      <w:pPr>
        <w:jc w:val="left"/>
        <w:rPr>
          <w:rFonts w:ascii="Times New Roman" w:hAnsi="Times New Roman" w:cs="Times New Roman"/>
          <w:szCs w:val="21"/>
        </w:rPr>
      </w:pPr>
    </w:p>
    <w:p w14:paraId="6D86BA21" w14:textId="77777777" w:rsidR="00AB1B7E" w:rsidRDefault="005E2D7D">
      <w:pPr>
        <w:jc w:val="center"/>
        <w:rPr>
          <w:rFonts w:ascii="Times New Roman" w:hAnsi="Times New Roman" w:cs="Times New Roman"/>
          <w:szCs w:val="21"/>
        </w:rPr>
      </w:pPr>
      <w:r>
        <w:rPr>
          <w:rFonts w:ascii="Times New Roman" w:hAnsi="Times New Roman" w:cs="Times New Roman"/>
          <w:noProof/>
          <w:szCs w:val="21"/>
        </w:rPr>
        <w:lastRenderedPageBreak/>
        <w:drawing>
          <wp:inline distT="0" distB="0" distL="0" distR="0" wp14:anchorId="7CF9F824" wp14:editId="1CB17484">
            <wp:extent cx="3810000" cy="21336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14:paraId="649F66D1" w14:textId="30945FF5" w:rsidR="00AB1B7E" w:rsidRPr="0037788B" w:rsidRDefault="005E2D7D">
      <w:pPr>
        <w:jc w:val="center"/>
        <w:rPr>
          <w:rFonts w:ascii="Times New Roman" w:hAnsi="Times New Roman" w:cs="Times New Roman"/>
          <w:szCs w:val="21"/>
          <w:rPrChange w:id="150" w:author="Cindy Chen" w:date="2018-07-30T14:47:00Z">
            <w:rPr>
              <w:rFonts w:ascii="Times New Roman" w:hAnsi="Times New Roman" w:cs="Times New Roman"/>
              <w:i/>
              <w:szCs w:val="21"/>
            </w:rPr>
          </w:rPrChange>
        </w:rPr>
      </w:pPr>
      <w:r w:rsidRPr="0037788B">
        <w:rPr>
          <w:rFonts w:ascii="Times New Roman" w:hAnsi="Times New Roman" w:cs="Times New Roman" w:hint="eastAsia"/>
          <w:szCs w:val="21"/>
          <w:rPrChange w:id="151" w:author="Cindy Chen" w:date="2018-07-30T14:47:00Z">
            <w:rPr>
              <w:rFonts w:ascii="Times New Roman" w:hAnsi="Times New Roman" w:cs="Times New Roman" w:hint="eastAsia"/>
              <w:i/>
              <w:szCs w:val="21"/>
            </w:rPr>
          </w:rPrChange>
        </w:rPr>
        <w:t>图</w:t>
      </w:r>
      <w:del w:id="152" w:author="Cindy Chen" w:date="2018-07-30T14:47:00Z">
        <w:r w:rsidRPr="0037788B" w:rsidDel="0037788B">
          <w:rPr>
            <w:rFonts w:ascii="Times New Roman" w:hAnsi="Times New Roman" w:cs="Times New Roman"/>
            <w:szCs w:val="21"/>
            <w:rPrChange w:id="153" w:author="Cindy Chen" w:date="2018-07-30T14:47:00Z">
              <w:rPr>
                <w:rFonts w:ascii="Times New Roman" w:hAnsi="Times New Roman" w:cs="Times New Roman"/>
                <w:i/>
                <w:szCs w:val="21"/>
              </w:rPr>
            </w:rPrChange>
          </w:rPr>
          <w:delText xml:space="preserve"> 1.3.2 </w:delText>
        </w:r>
      </w:del>
      <w:ins w:id="154" w:author="Cindy Chen" w:date="2018-07-30T14:47:00Z">
        <w:r w:rsidR="0037788B">
          <w:rPr>
            <w:rFonts w:ascii="Times New Roman" w:hAnsi="Times New Roman" w:cs="Times New Roman" w:hint="eastAsia"/>
            <w:szCs w:val="21"/>
          </w:rPr>
          <w:t xml:space="preserve">1-13 </w:t>
        </w:r>
      </w:ins>
      <w:r w:rsidRPr="0037788B">
        <w:rPr>
          <w:rFonts w:ascii="Times New Roman" w:hAnsi="Times New Roman" w:cs="Times New Roman" w:hint="eastAsia"/>
          <w:szCs w:val="21"/>
          <w:rPrChange w:id="155" w:author="Cindy Chen" w:date="2018-07-30T14:47:00Z">
            <w:rPr>
              <w:rFonts w:ascii="Times New Roman" w:hAnsi="Times New Roman" w:cs="Times New Roman" w:hint="eastAsia"/>
              <w:i/>
              <w:szCs w:val="21"/>
            </w:rPr>
          </w:rPrChange>
        </w:rPr>
        <w:t>异或问题</w:t>
      </w:r>
    </w:p>
    <w:p w14:paraId="5238503E" w14:textId="77777777" w:rsidR="00AB1B7E" w:rsidRDefault="00AB1B7E">
      <w:pPr>
        <w:jc w:val="left"/>
        <w:rPr>
          <w:rFonts w:ascii="Times New Roman" w:hAnsi="Times New Roman" w:cs="Times New Roman"/>
          <w:szCs w:val="21"/>
        </w:rPr>
      </w:pPr>
    </w:p>
    <w:p w14:paraId="556B3F14" w14:textId="77777777" w:rsidR="00AB1B7E" w:rsidRDefault="00AB1B7E">
      <w:pPr>
        <w:jc w:val="left"/>
        <w:rPr>
          <w:rFonts w:ascii="Times New Roman" w:hAnsi="Times New Roman" w:cs="Times New Roman"/>
          <w:szCs w:val="21"/>
        </w:rPr>
      </w:pPr>
    </w:p>
    <w:p w14:paraId="0E5FB2F7" w14:textId="77777777" w:rsidR="00AB1B7E" w:rsidRDefault="005E2D7D">
      <w:pPr>
        <w:jc w:val="left"/>
        <w:rPr>
          <w:rFonts w:ascii="Times New Roman" w:hAnsi="Times New Roman" w:cs="Times New Roman"/>
          <w:szCs w:val="21"/>
        </w:rPr>
      </w:pPr>
      <w:r>
        <w:rPr>
          <w:rFonts w:ascii="Times New Roman" w:hAnsi="Times New Roman" w:cs="Times New Roman" w:hint="eastAsia"/>
          <w:szCs w:val="21"/>
        </w:rPr>
        <w:t>如果使用非单调函数作为激活函数，比如平方函数：</w:t>
      </w:r>
    </w:p>
    <w:p w14:paraId="08617943" w14:textId="77777777" w:rsidR="00AB1B7E" w:rsidRDefault="00AB1B7E">
      <w:pPr>
        <w:jc w:val="left"/>
        <w:rPr>
          <w:rFonts w:ascii="Times New Roman" w:hAnsi="Times New Roman" w:cs="Times New Roman"/>
          <w:szCs w:val="21"/>
        </w:rPr>
      </w:pPr>
    </w:p>
    <w:p w14:paraId="1E75B66A" w14:textId="77777777" w:rsidR="00AB1B7E" w:rsidRDefault="00AB1B7E">
      <w:pPr>
        <w:jc w:val="left"/>
        <w:rPr>
          <w:rFonts w:ascii="Times New Roman" w:hAnsi="Times New Roman" w:cs="Times New Roman"/>
          <w:szCs w:val="21"/>
        </w:rPr>
      </w:pPr>
    </w:p>
    <w:p w14:paraId="24E3C764" w14:textId="77777777" w:rsidR="00AB1B7E" w:rsidRDefault="005E2D7D">
      <w:pPr>
        <w:jc w:val="left"/>
        <w:rPr>
          <w:rFonts w:ascii="Times New Roman" w:hAnsi="Times New Roman" w:cs="Times New Roman"/>
          <w:szCs w:val="21"/>
        </w:rPr>
      </w:pPr>
      <m:oMathPara>
        <m:oMath>
          <m:r>
            <w:rPr>
              <w:rFonts w:ascii="Cambria Math" w:hAnsi="Cambria Math" w:cs="Times New Roman"/>
              <w:szCs w:val="21"/>
            </w:rPr>
            <m:t>f</m:t>
          </m:r>
          <m:d>
            <m:dPr>
              <m:ctrlPr>
                <w:rPr>
                  <w:rFonts w:ascii="Cambria Math" w:hAnsi="Cambria Math" w:cs="Times New Roman"/>
                  <w:szCs w:val="21"/>
                </w:rPr>
              </m:ctrlPr>
            </m:dPr>
            <m:e>
              <m:r>
                <w:rPr>
                  <w:rFonts w:ascii="Cambria Math" w:hAnsi="Cambria Math" w:cs="Times New Roman"/>
                  <w:szCs w:val="21"/>
                </w:rPr>
                <m:t>x</m:t>
              </m:r>
            </m:e>
          </m:d>
          <m:r>
            <w:rPr>
              <w:rFonts w:ascii="Cambria Math" w:hAnsi="Cambria Math" w:cs="Times New Roman"/>
              <w:szCs w:val="21"/>
            </w:rPr>
            <m:t>=</m:t>
          </m:r>
          <m:sSup>
            <m:sSupPr>
              <m:ctrlPr>
                <w:rPr>
                  <w:rFonts w:ascii="Cambria Math" w:hAnsi="Cambria Math" w:cs="Times New Roman"/>
                  <w:i/>
                  <w:szCs w:val="21"/>
                </w:rPr>
              </m:ctrlPr>
            </m:sSupPr>
            <m:e>
              <m:d>
                <m:dPr>
                  <m:ctrlPr>
                    <w:rPr>
                      <w:rFonts w:ascii="Cambria Math" w:hAnsi="Cambria Math" w:cs="Times New Roman"/>
                      <w:i/>
                      <w:szCs w:val="21"/>
                    </w:rPr>
                  </m:ctrlPr>
                </m:dPr>
                <m:e>
                  <m:r>
                    <w:rPr>
                      <w:rFonts w:ascii="Cambria Math" w:hAnsi="Cambria Math" w:cs="Times New Roman"/>
                      <w:szCs w:val="21"/>
                    </w:rPr>
                    <m:t>b+</m:t>
                  </m:r>
                  <m:sSup>
                    <m:sSupPr>
                      <m:ctrlPr>
                        <w:rPr>
                          <w:rFonts w:ascii="Cambria Math" w:hAnsi="Cambria Math" w:cs="Times New Roman"/>
                          <w:i/>
                          <w:szCs w:val="21"/>
                        </w:rPr>
                      </m:ctrlPr>
                    </m:sSupPr>
                    <m:e>
                      <m:r>
                        <w:rPr>
                          <w:rFonts w:ascii="Cambria Math" w:hAnsi="Cambria Math" w:cs="Times New Roman"/>
                          <w:szCs w:val="21"/>
                        </w:rPr>
                        <m:t>w</m:t>
                      </m:r>
                    </m:e>
                    <m:sup>
                      <m:r>
                        <m:rPr>
                          <m:sty m:val="p"/>
                        </m:rPr>
                        <w:rPr>
                          <w:rFonts w:ascii="Cambria Math" w:hAnsi="Cambria Math" w:cs="Times New Roman"/>
                          <w:szCs w:val="21"/>
                        </w:rPr>
                        <m:t>T</m:t>
                      </m:r>
                    </m:sup>
                  </m:sSup>
                  <m:r>
                    <w:rPr>
                      <w:rFonts w:ascii="Cambria Math" w:hAnsi="Cambria Math" w:cs="Times New Roman"/>
                      <w:szCs w:val="21"/>
                    </w:rPr>
                    <m:t>x</m:t>
                  </m:r>
                </m:e>
              </m:d>
            </m:e>
            <m:sup>
              <m:r>
                <w:rPr>
                  <w:rFonts w:ascii="Cambria Math" w:hAnsi="Cambria Math" w:cs="Times New Roman"/>
                  <w:szCs w:val="21"/>
                </w:rPr>
                <m:t>2</m:t>
              </m:r>
            </m:sup>
          </m:sSup>
          <m:r>
            <m:rPr>
              <m:sty m:val="p"/>
            </m:rPr>
            <w:rPr>
              <w:rFonts w:ascii="Cambria Math" w:hAnsi="Cambria Math" w:cs="Times New Roman"/>
              <w:szCs w:val="21"/>
            </w:rPr>
            <m:t xml:space="preserve">    </m:t>
          </m:r>
          <m:r>
            <m:rPr>
              <m:sty m:val="p"/>
            </m:rPr>
            <w:rPr>
              <w:rFonts w:ascii="Cambria Math" w:hAnsi="Cambria Math" w:cs="Times New Roman" w:hint="eastAsia"/>
              <w:szCs w:val="21"/>
            </w:rPr>
            <m:t>[1.3.3]</m:t>
          </m:r>
        </m:oMath>
      </m:oMathPara>
    </w:p>
    <w:p w14:paraId="51651AB9" w14:textId="77777777" w:rsidR="00AB1B7E" w:rsidRDefault="00AB1B7E">
      <w:pPr>
        <w:jc w:val="left"/>
        <w:rPr>
          <w:rFonts w:ascii="Times New Roman" w:hAnsi="Times New Roman" w:cs="Times New Roman"/>
          <w:szCs w:val="21"/>
        </w:rPr>
      </w:pPr>
    </w:p>
    <w:p w14:paraId="2EBF0B6B" w14:textId="77777777" w:rsidR="00AB1B7E" w:rsidRDefault="00AB1B7E">
      <w:pPr>
        <w:jc w:val="left"/>
        <w:rPr>
          <w:rFonts w:ascii="Times New Roman" w:hAnsi="Times New Roman" w:cs="Times New Roman"/>
          <w:szCs w:val="21"/>
        </w:rPr>
      </w:pPr>
    </w:p>
    <w:p w14:paraId="7225C409" w14:textId="77777777" w:rsidR="00AB1B7E" w:rsidRDefault="005E2D7D">
      <w:pPr>
        <w:jc w:val="left"/>
        <w:rPr>
          <w:rFonts w:ascii="Times New Roman" w:hAnsi="Times New Roman" w:cs="Times New Roman"/>
          <w:szCs w:val="21"/>
        </w:rPr>
      </w:pPr>
      <w:r>
        <w:rPr>
          <w:rFonts w:ascii="Times New Roman" w:hAnsi="Times New Roman" w:cs="Times New Roman" w:hint="eastAsia"/>
          <w:szCs w:val="21"/>
        </w:rPr>
        <w:t>通过调整</w:t>
      </w:r>
      <w:r>
        <w:rPr>
          <w:rFonts w:ascii="Times New Roman" w:hAnsi="Times New Roman" w:cs="Times New Roman" w:hint="eastAsia"/>
          <w:szCs w:val="21"/>
        </w:rPr>
        <w:t xml:space="preserve"> </w:t>
      </w:r>
      <m:oMath>
        <m:d>
          <m:dPr>
            <m:ctrlPr>
              <w:rPr>
                <w:rFonts w:ascii="Cambria Math" w:hAnsi="Cambria Math" w:cs="Times New Roman"/>
                <w:szCs w:val="21"/>
              </w:rPr>
            </m:ctrlPr>
          </m:dPr>
          <m:e>
            <m:m>
              <m:mPr>
                <m:mcs>
                  <m:mc>
                    <m:mcPr>
                      <m:count m:val="2"/>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e>
              </m:mr>
            </m:m>
          </m:e>
        </m:d>
      </m:oMath>
      <w:r>
        <w:rPr>
          <w:rFonts w:ascii="Times New Roman" w:hAnsi="Times New Roman" w:cs="Times New Roman" w:hint="eastAsia"/>
          <w:szCs w:val="21"/>
        </w:rPr>
        <w:t xml:space="preserve"> </w:t>
      </w:r>
      <w:r>
        <w:rPr>
          <w:rFonts w:ascii="Times New Roman" w:hAnsi="Times New Roman" w:cs="Times New Roman" w:hint="eastAsia"/>
          <w:szCs w:val="21"/>
        </w:rPr>
        <w:t>的方向，</w:t>
      </w:r>
      <w:r>
        <w:rPr>
          <w:rFonts w:ascii="Times New Roman" w:hAnsi="Times New Roman" w:cs="Times New Roman" w:hint="eastAsia"/>
          <w:szCs w:val="21"/>
        </w:rPr>
        <w:t xml:space="preserve">[1.3.3] </w:t>
      </w:r>
      <w:r>
        <w:rPr>
          <w:rFonts w:ascii="Times New Roman" w:hAnsi="Times New Roman" w:cs="Times New Roman" w:hint="eastAsia"/>
          <w:szCs w:val="21"/>
        </w:rPr>
        <w:t>可以解决异或问题：</w:t>
      </w:r>
    </w:p>
    <w:p w14:paraId="2DDE8801" w14:textId="77777777" w:rsidR="00AB1B7E" w:rsidRDefault="00AB1B7E">
      <w:pPr>
        <w:jc w:val="left"/>
        <w:rPr>
          <w:rFonts w:ascii="Times New Roman" w:hAnsi="Times New Roman" w:cs="Times New Roman"/>
          <w:szCs w:val="21"/>
        </w:rPr>
      </w:pPr>
    </w:p>
    <w:p w14:paraId="4D145638" w14:textId="77777777" w:rsidR="00AB1B7E" w:rsidRDefault="00AB1B7E">
      <w:pPr>
        <w:jc w:val="left"/>
        <w:rPr>
          <w:rFonts w:ascii="Times New Roman" w:hAnsi="Times New Roman" w:cs="Times New Roman"/>
          <w:szCs w:val="21"/>
        </w:rPr>
      </w:pPr>
    </w:p>
    <w:p w14:paraId="203C839A" w14:textId="77777777" w:rsidR="00AB1B7E" w:rsidRDefault="005E2D7D">
      <w:pPr>
        <w:jc w:val="center"/>
        <w:rPr>
          <w:rFonts w:ascii="Times New Roman" w:hAnsi="Times New Roman" w:cs="Times New Roman"/>
          <w:szCs w:val="21"/>
        </w:rPr>
      </w:pPr>
      <w:r>
        <w:rPr>
          <w:rFonts w:ascii="Times New Roman" w:hAnsi="Times New Roman" w:cs="Times New Roman"/>
          <w:noProof/>
          <w:szCs w:val="21"/>
        </w:rPr>
        <w:drawing>
          <wp:inline distT="0" distB="0" distL="0" distR="0" wp14:anchorId="5ECFB41C" wp14:editId="613D6CF0">
            <wp:extent cx="3810000" cy="21336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14:paraId="4C917BF1" w14:textId="671BF80B" w:rsidR="00AB1B7E" w:rsidRPr="0037788B" w:rsidRDefault="005E2D7D">
      <w:pPr>
        <w:jc w:val="center"/>
        <w:rPr>
          <w:rFonts w:ascii="Times New Roman" w:hAnsi="Times New Roman" w:cs="Times New Roman"/>
          <w:szCs w:val="21"/>
          <w:rPrChange w:id="156" w:author="Cindy Chen" w:date="2018-07-30T14:47:00Z">
            <w:rPr>
              <w:rFonts w:ascii="Times New Roman" w:hAnsi="Times New Roman" w:cs="Times New Roman"/>
              <w:i/>
              <w:szCs w:val="21"/>
            </w:rPr>
          </w:rPrChange>
        </w:rPr>
      </w:pPr>
      <w:r w:rsidRPr="0037788B">
        <w:rPr>
          <w:rFonts w:ascii="Times New Roman" w:hAnsi="Times New Roman" w:cs="Times New Roman" w:hint="eastAsia"/>
          <w:szCs w:val="21"/>
          <w:rPrChange w:id="157" w:author="Cindy Chen" w:date="2018-07-30T14:47:00Z">
            <w:rPr>
              <w:rFonts w:ascii="Times New Roman" w:hAnsi="Times New Roman" w:cs="Times New Roman" w:hint="eastAsia"/>
              <w:i/>
              <w:szCs w:val="21"/>
            </w:rPr>
          </w:rPrChange>
        </w:rPr>
        <w:t>图</w:t>
      </w:r>
      <w:del w:id="158" w:author="Cindy Chen" w:date="2018-07-30T14:47:00Z">
        <w:r w:rsidRPr="0037788B" w:rsidDel="0037788B">
          <w:rPr>
            <w:rFonts w:ascii="Times New Roman" w:hAnsi="Times New Roman" w:cs="Times New Roman"/>
            <w:szCs w:val="21"/>
            <w:rPrChange w:id="159" w:author="Cindy Chen" w:date="2018-07-30T14:47:00Z">
              <w:rPr>
                <w:rFonts w:ascii="Times New Roman" w:hAnsi="Times New Roman" w:cs="Times New Roman"/>
                <w:i/>
                <w:szCs w:val="21"/>
              </w:rPr>
            </w:rPrChange>
          </w:rPr>
          <w:delText xml:space="preserve"> 1.3.3</w:delText>
        </w:r>
      </w:del>
      <w:ins w:id="160" w:author="Cindy Chen" w:date="2018-07-30T14:47:00Z">
        <w:r w:rsidR="0037788B">
          <w:rPr>
            <w:rFonts w:ascii="Times New Roman" w:hAnsi="Times New Roman" w:cs="Times New Roman" w:hint="eastAsia"/>
            <w:szCs w:val="21"/>
          </w:rPr>
          <w:t>1-14</w:t>
        </w:r>
      </w:ins>
      <w:r w:rsidRPr="0037788B">
        <w:rPr>
          <w:rFonts w:ascii="Times New Roman" w:hAnsi="Times New Roman" w:cs="Times New Roman"/>
          <w:szCs w:val="21"/>
          <w:rPrChange w:id="161" w:author="Cindy Chen" w:date="2018-07-30T14:47:00Z">
            <w:rPr>
              <w:rFonts w:ascii="Times New Roman" w:hAnsi="Times New Roman" w:cs="Times New Roman"/>
              <w:i/>
              <w:szCs w:val="21"/>
            </w:rPr>
          </w:rPrChange>
        </w:rPr>
        <w:t xml:space="preserve"> </w:t>
      </w:r>
      <w:r w:rsidRPr="0037788B">
        <w:rPr>
          <w:rFonts w:ascii="Times New Roman" w:hAnsi="Times New Roman" w:cs="Times New Roman" w:hint="eastAsia"/>
          <w:szCs w:val="21"/>
          <w:rPrChange w:id="162" w:author="Cindy Chen" w:date="2018-07-30T14:47:00Z">
            <w:rPr>
              <w:rFonts w:ascii="Times New Roman" w:hAnsi="Times New Roman" w:cs="Times New Roman" w:hint="eastAsia"/>
              <w:i/>
              <w:szCs w:val="21"/>
            </w:rPr>
          </w:rPrChange>
        </w:rPr>
        <w:t>使用平方函数激活函数的单个神经元解决</w:t>
      </w:r>
      <w:r w:rsidRPr="0037788B">
        <w:rPr>
          <w:rFonts w:ascii="Times New Roman" w:hAnsi="Times New Roman" w:cs="Times New Roman" w:hint="eastAsia"/>
          <w:iCs/>
          <w:szCs w:val="21"/>
          <w:rPrChange w:id="163" w:author="Cindy Chen" w:date="2018-07-30T14:47:00Z">
            <w:rPr>
              <w:rFonts w:ascii="Times New Roman" w:hAnsi="Times New Roman" w:cs="Times New Roman" w:hint="eastAsia"/>
              <w:i/>
              <w:iCs/>
              <w:szCs w:val="21"/>
            </w:rPr>
          </w:rPrChange>
        </w:rPr>
        <w:t>异或</w:t>
      </w:r>
      <w:r w:rsidRPr="0037788B">
        <w:rPr>
          <w:rFonts w:ascii="Times New Roman" w:hAnsi="Times New Roman" w:cs="Times New Roman" w:hint="eastAsia"/>
          <w:szCs w:val="21"/>
          <w:rPrChange w:id="164" w:author="Cindy Chen" w:date="2018-07-30T14:47:00Z">
            <w:rPr>
              <w:rFonts w:ascii="Times New Roman" w:hAnsi="Times New Roman" w:cs="Times New Roman" w:hint="eastAsia"/>
              <w:i/>
              <w:szCs w:val="21"/>
            </w:rPr>
          </w:rPrChange>
        </w:rPr>
        <w:t>问题</w:t>
      </w:r>
    </w:p>
    <w:p w14:paraId="044CB3F5" w14:textId="77777777" w:rsidR="00AB1B7E" w:rsidRDefault="00AB1B7E">
      <w:pPr>
        <w:jc w:val="left"/>
        <w:rPr>
          <w:rFonts w:ascii="Times New Roman" w:hAnsi="Times New Roman" w:cs="Times New Roman"/>
          <w:szCs w:val="21"/>
        </w:rPr>
      </w:pPr>
    </w:p>
    <w:p w14:paraId="0DA06498" w14:textId="77777777" w:rsidR="00AB1B7E" w:rsidRDefault="00AB1B7E">
      <w:pPr>
        <w:jc w:val="left"/>
        <w:rPr>
          <w:rFonts w:ascii="Times New Roman" w:hAnsi="Times New Roman" w:cs="Times New Roman"/>
          <w:szCs w:val="21"/>
        </w:rPr>
      </w:pPr>
    </w:p>
    <w:p w14:paraId="5D3FE399" w14:textId="77777777" w:rsidR="00AB1B7E" w:rsidRDefault="005E2D7D">
      <w:pPr>
        <w:jc w:val="left"/>
        <w:rPr>
          <w:rFonts w:ascii="Times New Roman" w:hAnsi="Times New Roman" w:cs="Times New Roman"/>
          <w:szCs w:val="21"/>
        </w:rPr>
      </w:pPr>
      <w:r>
        <w:rPr>
          <w:rFonts w:ascii="Times New Roman" w:hAnsi="Times New Roman" w:cs="Times New Roman" w:hint="eastAsia"/>
          <w:szCs w:val="21"/>
        </w:rPr>
        <w:t>但是</w:t>
      </w:r>
      <w:r>
        <w:rPr>
          <w:rFonts w:ascii="Times New Roman" w:hAnsi="Times New Roman" w:cs="Times New Roman" w:hint="eastAsia"/>
          <w:szCs w:val="21"/>
        </w:rPr>
        <w:t xml:space="preserve"> [1.3.3] </w:t>
      </w:r>
      <w:r>
        <w:rPr>
          <w:rFonts w:ascii="Times New Roman" w:hAnsi="Times New Roman" w:cs="Times New Roman" w:hint="eastAsia"/>
          <w:szCs w:val="21"/>
        </w:rPr>
        <w:t>的能力也仅限于用两条平行直线去分割自变量空间。就算使用正弦</w:t>
      </w:r>
      <w:r>
        <w:rPr>
          <w:rFonts w:ascii="Times New Roman" w:hAnsi="Times New Roman" w:cs="Times New Roman" w:hint="eastAsia"/>
          <w:szCs w:val="21"/>
        </w:rPr>
        <w:t xml:space="preserve"> sin </w:t>
      </w:r>
      <w:r>
        <w:rPr>
          <w:rFonts w:ascii="Times New Roman" w:hAnsi="Times New Roman" w:cs="Times New Roman" w:hint="eastAsia"/>
          <w:szCs w:val="21"/>
        </w:rPr>
        <w:t>函数也只能是形成无数条平行分割线。它们对于例如同心圆状分布的数据是无能为力的：</w:t>
      </w:r>
    </w:p>
    <w:p w14:paraId="770B5040" w14:textId="77777777" w:rsidR="00AB1B7E" w:rsidRDefault="00AB1B7E">
      <w:pPr>
        <w:jc w:val="left"/>
        <w:rPr>
          <w:rFonts w:ascii="Times New Roman" w:hAnsi="Times New Roman" w:cs="Times New Roman"/>
          <w:szCs w:val="21"/>
        </w:rPr>
      </w:pPr>
    </w:p>
    <w:p w14:paraId="0812A821" w14:textId="77777777" w:rsidR="00AB1B7E" w:rsidRDefault="00AB1B7E">
      <w:pPr>
        <w:jc w:val="left"/>
        <w:rPr>
          <w:rFonts w:ascii="Times New Roman" w:hAnsi="Times New Roman" w:cs="Times New Roman"/>
          <w:szCs w:val="21"/>
        </w:rPr>
      </w:pPr>
    </w:p>
    <w:p w14:paraId="4EC8BDA6" w14:textId="77777777" w:rsidR="00AB1B7E" w:rsidRDefault="005E2D7D">
      <w:pPr>
        <w:jc w:val="center"/>
        <w:rPr>
          <w:rFonts w:ascii="Times New Roman" w:hAnsi="Times New Roman" w:cs="Times New Roman"/>
          <w:szCs w:val="21"/>
        </w:rPr>
      </w:pPr>
      <w:r>
        <w:rPr>
          <w:rFonts w:ascii="Times New Roman" w:hAnsi="Times New Roman" w:cs="Times New Roman"/>
          <w:noProof/>
          <w:szCs w:val="21"/>
        </w:rPr>
        <w:lastRenderedPageBreak/>
        <w:drawing>
          <wp:inline distT="0" distB="0" distL="0" distR="0" wp14:anchorId="0C891A11" wp14:editId="02B9C0B7">
            <wp:extent cx="3810000" cy="21336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14:paraId="062063F9" w14:textId="3D9A2D66" w:rsidR="00AB1B7E" w:rsidRPr="0037788B" w:rsidRDefault="005E2D7D">
      <w:pPr>
        <w:jc w:val="center"/>
        <w:rPr>
          <w:rFonts w:ascii="Times New Roman" w:hAnsi="Times New Roman" w:cs="Times New Roman"/>
          <w:szCs w:val="21"/>
          <w:rPrChange w:id="165" w:author="Cindy Chen" w:date="2018-07-30T14:47:00Z">
            <w:rPr>
              <w:rFonts w:ascii="Times New Roman" w:hAnsi="Times New Roman" w:cs="Times New Roman"/>
              <w:i/>
              <w:szCs w:val="21"/>
            </w:rPr>
          </w:rPrChange>
        </w:rPr>
      </w:pPr>
      <w:r w:rsidRPr="0037788B">
        <w:rPr>
          <w:rFonts w:ascii="Times New Roman" w:hAnsi="Times New Roman" w:cs="Times New Roman" w:hint="eastAsia"/>
          <w:szCs w:val="21"/>
          <w:rPrChange w:id="166" w:author="Cindy Chen" w:date="2018-07-30T14:47:00Z">
            <w:rPr>
              <w:rFonts w:ascii="Times New Roman" w:hAnsi="Times New Roman" w:cs="Times New Roman" w:hint="eastAsia"/>
              <w:i/>
              <w:szCs w:val="21"/>
            </w:rPr>
          </w:rPrChange>
        </w:rPr>
        <w:t>图</w:t>
      </w:r>
      <w:del w:id="167" w:author="Cindy Chen" w:date="2018-07-30T14:47:00Z">
        <w:r w:rsidRPr="0037788B" w:rsidDel="0037788B">
          <w:rPr>
            <w:rFonts w:ascii="Times New Roman" w:hAnsi="Times New Roman" w:cs="Times New Roman"/>
            <w:szCs w:val="21"/>
            <w:rPrChange w:id="168" w:author="Cindy Chen" w:date="2018-07-30T14:47:00Z">
              <w:rPr>
                <w:rFonts w:ascii="Times New Roman" w:hAnsi="Times New Roman" w:cs="Times New Roman"/>
                <w:i/>
                <w:szCs w:val="21"/>
              </w:rPr>
            </w:rPrChange>
          </w:rPr>
          <w:delText xml:space="preserve"> 1.3.4</w:delText>
        </w:r>
      </w:del>
      <w:ins w:id="169" w:author="Cindy Chen" w:date="2018-07-30T14:47:00Z">
        <w:r w:rsidR="0037788B">
          <w:rPr>
            <w:rFonts w:ascii="Times New Roman" w:hAnsi="Times New Roman" w:cs="Times New Roman" w:hint="eastAsia"/>
            <w:szCs w:val="21"/>
          </w:rPr>
          <w:t>1-16</w:t>
        </w:r>
      </w:ins>
      <w:r w:rsidRPr="0037788B">
        <w:rPr>
          <w:rFonts w:ascii="Times New Roman" w:hAnsi="Times New Roman" w:cs="Times New Roman"/>
          <w:szCs w:val="21"/>
          <w:rPrChange w:id="170" w:author="Cindy Chen" w:date="2018-07-30T14:47:00Z">
            <w:rPr>
              <w:rFonts w:ascii="Times New Roman" w:hAnsi="Times New Roman" w:cs="Times New Roman"/>
              <w:i/>
              <w:szCs w:val="21"/>
            </w:rPr>
          </w:rPrChange>
        </w:rPr>
        <w:t xml:space="preserve"> </w:t>
      </w:r>
      <w:r w:rsidRPr="0037788B">
        <w:rPr>
          <w:rFonts w:ascii="Times New Roman" w:hAnsi="Times New Roman" w:cs="Times New Roman" w:hint="eastAsia"/>
          <w:szCs w:val="21"/>
          <w:rPrChange w:id="171" w:author="Cindy Chen" w:date="2018-07-30T14:47:00Z">
            <w:rPr>
              <w:rFonts w:ascii="Times New Roman" w:hAnsi="Times New Roman" w:cs="Times New Roman" w:hint="eastAsia"/>
              <w:i/>
              <w:szCs w:val="21"/>
            </w:rPr>
          </w:rPrChange>
        </w:rPr>
        <w:t>同心圆状数据</w:t>
      </w:r>
    </w:p>
    <w:p w14:paraId="23A7F2B1" w14:textId="77777777" w:rsidR="00AB1B7E" w:rsidRDefault="00AB1B7E">
      <w:pPr>
        <w:jc w:val="left"/>
        <w:rPr>
          <w:rFonts w:ascii="Times New Roman" w:hAnsi="Times New Roman" w:cs="Times New Roman"/>
          <w:szCs w:val="21"/>
        </w:rPr>
      </w:pPr>
    </w:p>
    <w:p w14:paraId="7D1642B8" w14:textId="77777777" w:rsidR="00AB1B7E" w:rsidRDefault="00AB1B7E">
      <w:pPr>
        <w:jc w:val="left"/>
        <w:rPr>
          <w:rFonts w:ascii="Times New Roman" w:hAnsi="Times New Roman" w:cs="Times New Roman"/>
          <w:szCs w:val="21"/>
        </w:rPr>
      </w:pPr>
    </w:p>
    <w:p w14:paraId="5A0A858D" w14:textId="77777777" w:rsidR="00AB1B7E" w:rsidRDefault="005E2D7D">
      <w:pPr>
        <w:jc w:val="left"/>
        <w:rPr>
          <w:rFonts w:ascii="Times New Roman" w:hAnsi="Times New Roman" w:cs="Times New Roman"/>
          <w:szCs w:val="21"/>
        </w:rPr>
      </w:pPr>
      <w:r>
        <w:rPr>
          <w:rFonts w:ascii="Times New Roman" w:hAnsi="Times New Roman" w:cs="Times New Roman" w:hint="eastAsia"/>
          <w:szCs w:val="21"/>
        </w:rPr>
        <w:t>同心圆数据正类点在中央，负类点围绕在外围。在</w:t>
      </w:r>
      <w:r>
        <w:rPr>
          <w:rFonts w:ascii="Times New Roman" w:hAnsi="Times New Roman" w:cs="Times New Roman" w:hint="eastAsia"/>
          <w:szCs w:val="21"/>
        </w:rPr>
        <w:t xml:space="preserve"> </w:t>
      </w:r>
      <m:oMath>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1</m:t>
            </m:r>
          </m:sub>
        </m:sSub>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2</m:t>
            </m:r>
          </m:sub>
        </m:sSub>
      </m:oMath>
      <w:r>
        <w:rPr>
          <w:rFonts w:ascii="Times New Roman" w:hAnsi="Times New Roman" w:cs="Times New Roman" w:hint="eastAsia"/>
          <w:szCs w:val="21"/>
        </w:rPr>
        <w:t xml:space="preserve"> </w:t>
      </w:r>
      <w:r>
        <w:rPr>
          <w:rFonts w:ascii="Times New Roman" w:hAnsi="Times New Roman" w:cs="Times New Roman" w:hint="eastAsia"/>
          <w:szCs w:val="21"/>
        </w:rPr>
        <w:t>平面内不存在一条直线将正负两类点分开。该数据含有各个方向的分类信息，而单个神经元只取一个方向的信息，所以无法用一个神经元分开正负两类样本点。要想获得超越线性的能力，必须将多个神经元连接成网络。允许多个神经元合作形成非线性分界线。这是本书第二部分的内容，这里暂且不表。</w:t>
      </w:r>
    </w:p>
    <w:p w14:paraId="60B26409" w14:textId="77777777" w:rsidR="00AB1B7E" w:rsidRDefault="00AB1B7E">
      <w:pPr>
        <w:jc w:val="left"/>
        <w:rPr>
          <w:rFonts w:ascii="Times New Roman" w:hAnsi="Times New Roman" w:cs="Times New Roman"/>
          <w:szCs w:val="21"/>
        </w:rPr>
      </w:pPr>
    </w:p>
    <w:p w14:paraId="5ECC8675" w14:textId="617D3742" w:rsidR="0037788B" w:rsidRDefault="0037788B">
      <w:pPr>
        <w:jc w:val="left"/>
        <w:rPr>
          <w:ins w:id="172" w:author="Cindy Chen" w:date="2018-07-30T14:47:00Z"/>
          <w:rFonts w:ascii="Times New Roman" w:hAnsi="Times New Roman" w:cs="Times New Roman"/>
          <w:szCs w:val="21"/>
        </w:rPr>
      </w:pPr>
      <w:ins w:id="173" w:author="Cindy Chen" w:date="2018-07-30T14:47:00Z">
        <w:r>
          <w:rPr>
            <w:rFonts w:ascii="Times New Roman" w:hAnsi="Times New Roman" w:cs="Times New Roman" w:hint="eastAsia"/>
            <w:szCs w:val="21"/>
          </w:rPr>
          <w:t xml:space="preserve">1.4 </w:t>
        </w:r>
      </w:ins>
      <w:ins w:id="174" w:author="Cindy Chen" w:date="2018-07-30T14:48:00Z">
        <w:r>
          <w:rPr>
            <w:rFonts w:ascii="Times New Roman" w:hAnsi="Times New Roman" w:cs="Times New Roman" w:hint="eastAsia"/>
            <w:szCs w:val="21"/>
          </w:rPr>
          <w:t>小结</w:t>
        </w:r>
      </w:ins>
    </w:p>
    <w:p w14:paraId="36B4AA1A" w14:textId="3881FD95" w:rsidR="00AB1B7E" w:rsidRDefault="005E2D7D">
      <w:pPr>
        <w:jc w:val="left"/>
        <w:rPr>
          <w:rFonts w:ascii="Times New Roman" w:hAnsi="Times New Roman" w:cs="Times New Roman"/>
          <w:szCs w:val="21"/>
        </w:rPr>
      </w:pPr>
      <w:r>
        <w:rPr>
          <w:rFonts w:ascii="Times New Roman" w:hAnsi="Times New Roman" w:cs="Times New Roman" w:hint="eastAsia"/>
          <w:szCs w:val="21"/>
        </w:rPr>
        <w:t>本章介绍了作为线性模型的逻辑回归模型。它同时也是一个神经元。在回顾了必要的向量几何背景知识后，我们从几何角度阐述了逻辑回归的能力及其限制。我们知道逻辑回归如何划分自变量空间取决于权值向量</w:t>
      </w:r>
      <w:r>
        <w:rPr>
          <w:rFonts w:ascii="Times New Roman" w:hAnsi="Times New Roman" w:cs="Times New Roman" w:hint="eastAsia"/>
          <w:szCs w:val="21"/>
        </w:rPr>
        <w:t xml:space="preserve"> </w:t>
      </w:r>
      <m:oMath>
        <m:r>
          <w:rPr>
            <w:rFonts w:ascii="Cambria Math" w:hAnsi="Cambria Math" w:cs="Times New Roman"/>
            <w:szCs w:val="21"/>
          </w:rPr>
          <m:t>w</m:t>
        </m:r>
      </m:oMath>
      <w:r>
        <w:rPr>
          <w:rFonts w:ascii="Times New Roman" w:hAnsi="Times New Roman" w:cs="Times New Roman" w:hint="eastAsia"/>
          <w:szCs w:val="21"/>
        </w:rPr>
        <w:t xml:space="preserve"> </w:t>
      </w:r>
      <w:r>
        <w:rPr>
          <w:rFonts w:ascii="Times New Roman" w:hAnsi="Times New Roman" w:cs="Times New Roman" w:hint="eastAsia"/>
          <w:szCs w:val="21"/>
        </w:rPr>
        <w:t>和偏置</w:t>
      </w:r>
      <w:r>
        <w:rPr>
          <w:rFonts w:ascii="Times New Roman" w:hAnsi="Times New Roman" w:cs="Times New Roman" w:hint="eastAsia"/>
          <w:szCs w:val="21"/>
        </w:rPr>
        <w:t xml:space="preserve"> </w:t>
      </w:r>
      <m:oMath>
        <m:r>
          <w:rPr>
            <w:rFonts w:ascii="Cambria Math" w:hAnsi="Cambria Math" w:cs="Times New Roman"/>
            <w:szCs w:val="21"/>
          </w:rPr>
          <m:t>b</m:t>
        </m:r>
      </m:oMath>
      <w:r>
        <w:rPr>
          <w:rFonts w:ascii="Times New Roman" w:hAnsi="Times New Roman" w:cs="Times New Roman" w:hint="eastAsia"/>
          <w:szCs w:val="21"/>
        </w:rPr>
        <w:t xml:space="preserve"> </w:t>
      </w:r>
      <w:r>
        <w:rPr>
          <w:rFonts w:ascii="Times New Roman" w:hAnsi="Times New Roman" w:cs="Times New Roman" w:hint="eastAsia"/>
          <w:szCs w:val="21"/>
        </w:rPr>
        <w:t>。但本章没有阐述对于某一个特定分类问题如何确定</w:t>
      </w:r>
      <w:r>
        <w:rPr>
          <w:rFonts w:ascii="Times New Roman" w:hAnsi="Times New Roman" w:cs="Times New Roman" w:hint="eastAsia"/>
          <w:szCs w:val="21"/>
        </w:rPr>
        <w:t xml:space="preserve"> </w:t>
      </w:r>
      <m:oMath>
        <m:r>
          <w:rPr>
            <w:rFonts w:ascii="Cambria Math" w:hAnsi="Cambria Math" w:cs="Times New Roman"/>
            <w:szCs w:val="21"/>
          </w:rPr>
          <m:t>w</m:t>
        </m:r>
      </m:oMath>
      <w:r>
        <w:rPr>
          <w:rFonts w:ascii="Times New Roman" w:hAnsi="Times New Roman" w:cs="Times New Roman" w:hint="eastAsia"/>
          <w:szCs w:val="21"/>
        </w:rPr>
        <w:t xml:space="preserve"> </w:t>
      </w:r>
      <w:r>
        <w:rPr>
          <w:rFonts w:ascii="Times New Roman" w:hAnsi="Times New Roman" w:cs="Times New Roman" w:hint="eastAsia"/>
          <w:szCs w:val="21"/>
        </w:rPr>
        <w:t>和</w:t>
      </w:r>
      <w:r>
        <w:rPr>
          <w:rFonts w:ascii="Times New Roman" w:hAnsi="Times New Roman" w:cs="Times New Roman" w:hint="eastAsia"/>
          <w:szCs w:val="21"/>
        </w:rPr>
        <w:t xml:space="preserve"> </w:t>
      </w:r>
      <m:oMath>
        <m:r>
          <w:rPr>
            <w:rFonts w:ascii="Cambria Math" w:hAnsi="Cambria Math" w:cs="Times New Roman"/>
            <w:szCs w:val="21"/>
          </w:rPr>
          <m:t>b</m:t>
        </m:r>
      </m:oMath>
      <w:r>
        <w:rPr>
          <w:rFonts w:ascii="Times New Roman" w:hAnsi="Times New Roman" w:cs="Times New Roman" w:hint="eastAsia"/>
          <w:szCs w:val="21"/>
        </w:rPr>
        <w:t xml:space="preserve"> </w:t>
      </w:r>
      <w:r>
        <w:rPr>
          <w:rFonts w:ascii="Times New Roman" w:hAnsi="Times New Roman" w:cs="Times New Roman" w:hint="eastAsia"/>
          <w:szCs w:val="21"/>
        </w:rPr>
        <w:t>的值。这就是逻辑回归模型的训练问题。</w:t>
      </w:r>
    </w:p>
    <w:sectPr w:rsidR="00AB1B7E">
      <w:footerReference w:type="default" r:id="rId2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Cindy Chen" w:date="2018-07-30T14:35:00Z" w:initials="Cindy">
    <w:p w14:paraId="4C5E077C" w14:textId="5D7D76E7" w:rsidR="0098706A" w:rsidRDefault="0098706A">
      <w:pPr>
        <w:pStyle w:val="aa"/>
      </w:pPr>
      <w:r>
        <w:rPr>
          <w:rStyle w:val="a9"/>
        </w:rPr>
        <w:annotationRef/>
      </w:r>
      <w:r>
        <w:rPr>
          <w:rFonts w:hint="eastAsia"/>
        </w:rPr>
        <w:t>每一章开头都需有文字说明，不能直接用</w:t>
      </w:r>
      <w:r>
        <w:rPr>
          <w:rFonts w:hint="eastAsia"/>
        </w:rPr>
        <w:t>1.1</w:t>
      </w:r>
    </w:p>
  </w:comment>
  <w:comment w:id="3" w:author="Cindy Chen" w:date="2018-07-30T15:32:00Z" w:initials="Cindy">
    <w:p w14:paraId="62D76B0A" w14:textId="0B4D718E" w:rsidR="00DE246F" w:rsidRDefault="00DE246F">
      <w:pPr>
        <w:pStyle w:val="aa"/>
      </w:pPr>
      <w:r>
        <w:rPr>
          <w:rStyle w:val="a9"/>
        </w:rPr>
        <w:annotationRef/>
      </w:r>
      <w:r>
        <w:rPr>
          <w:rFonts w:hint="eastAsia"/>
        </w:rPr>
        <w:t>具体是哪一个人？</w:t>
      </w:r>
    </w:p>
  </w:comment>
  <w:comment w:id="9" w:author="Cindy Chen" w:date="2018-07-30T14:37:00Z" w:initials="Cindy">
    <w:p w14:paraId="17F481AB" w14:textId="4BFF05BC" w:rsidR="0098706A" w:rsidRDefault="0098706A">
      <w:pPr>
        <w:pStyle w:val="aa"/>
      </w:pPr>
      <w:r>
        <w:rPr>
          <w:rStyle w:val="a9"/>
        </w:rPr>
        <w:annotationRef/>
      </w:r>
      <w:r>
        <w:rPr>
          <w:rFonts w:hint="eastAsia"/>
        </w:rPr>
        <w:t>是什么意思？</w:t>
      </w:r>
    </w:p>
  </w:comment>
  <w:comment w:id="16" w:author="Cindy Chen" w:date="2018-07-30T14:37:00Z" w:initials="Cindy">
    <w:p w14:paraId="3D252740" w14:textId="4D5ECDC6" w:rsidR="0098706A" w:rsidRDefault="0098706A">
      <w:pPr>
        <w:pStyle w:val="aa"/>
      </w:pPr>
      <w:r>
        <w:rPr>
          <w:rStyle w:val="a9"/>
        </w:rPr>
        <w:annotationRef/>
      </w:r>
      <w:r>
        <w:rPr>
          <w:rFonts w:hint="eastAsia"/>
        </w:rPr>
        <w:t>？</w:t>
      </w:r>
    </w:p>
  </w:comment>
  <w:comment w:id="20" w:author="Cindy Chen" w:date="2018-07-30T14:38:00Z" w:initials="Cindy">
    <w:p w14:paraId="77F76A8E" w14:textId="355EE938" w:rsidR="0098706A" w:rsidRDefault="0098706A">
      <w:pPr>
        <w:pStyle w:val="aa"/>
      </w:pPr>
      <w:r>
        <w:rPr>
          <w:rStyle w:val="a9"/>
        </w:rPr>
        <w:annotationRef/>
      </w:r>
      <w:r>
        <w:rPr>
          <w:rFonts w:hint="eastAsia"/>
        </w:rPr>
        <w:t>用</w:t>
      </w:r>
      <w:r>
        <w:rPr>
          <w:rFonts w:hint="eastAsia"/>
        </w:rPr>
        <w:t>word</w:t>
      </w:r>
      <w:r>
        <w:rPr>
          <w:rFonts w:hint="eastAsia"/>
        </w:rPr>
        <w:t>制图</w:t>
      </w:r>
    </w:p>
  </w:comment>
  <w:comment w:id="22" w:author="Cindy Chen" w:date="2018-07-30T14:38:00Z" w:initials="Cindy">
    <w:p w14:paraId="0D0E7F9C" w14:textId="5906E120" w:rsidR="0098706A" w:rsidRDefault="0098706A">
      <w:pPr>
        <w:pStyle w:val="aa"/>
      </w:pPr>
      <w:r>
        <w:rPr>
          <w:rStyle w:val="a9"/>
        </w:rPr>
        <w:annotationRef/>
      </w:r>
      <w:r>
        <w:rPr>
          <w:rFonts w:hint="eastAsia"/>
        </w:rPr>
        <w:t>正文中要说明</w:t>
      </w:r>
    </w:p>
  </w:comment>
  <w:comment w:id="51" w:author="Cindy Chen" w:date="2018-07-30T14:41:00Z" w:initials="Cindy">
    <w:p w14:paraId="51963935" w14:textId="1E9D81A0" w:rsidR="0098706A" w:rsidRDefault="0098706A">
      <w:pPr>
        <w:pStyle w:val="aa"/>
      </w:pPr>
      <w:r>
        <w:rPr>
          <w:rStyle w:val="a9"/>
        </w:rPr>
        <w:annotationRef/>
      </w:r>
      <w:r>
        <w:rPr>
          <w:rFonts w:hint="eastAsia"/>
        </w:rPr>
        <w:t>word</w:t>
      </w:r>
      <w:r>
        <w:rPr>
          <w:rFonts w:hint="eastAsia"/>
        </w:rPr>
        <w:t>制图</w:t>
      </w:r>
    </w:p>
  </w:comment>
  <w:comment w:id="60" w:author="Cindy Chen" w:date="2018-07-30T14:41:00Z" w:initials="Cindy">
    <w:p w14:paraId="6FDF823F" w14:textId="118BADEB" w:rsidR="0098706A" w:rsidRDefault="0098706A">
      <w:pPr>
        <w:pStyle w:val="aa"/>
      </w:pPr>
      <w:r>
        <w:rPr>
          <w:rStyle w:val="a9"/>
        </w:rPr>
        <w:annotationRef/>
      </w:r>
      <w:r>
        <w:rPr>
          <w:rFonts w:hint="eastAsia"/>
        </w:rPr>
        <w:t>须有文字说明</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5E077C" w15:done="0"/>
  <w15:commentEx w15:paraId="62D76B0A" w15:done="0"/>
  <w15:commentEx w15:paraId="17F481AB" w15:done="0"/>
  <w15:commentEx w15:paraId="3D252740" w15:done="0"/>
  <w15:commentEx w15:paraId="77F76A8E" w15:done="0"/>
  <w15:commentEx w15:paraId="0D0E7F9C" w15:done="0"/>
  <w15:commentEx w15:paraId="51963935" w15:done="0"/>
  <w15:commentEx w15:paraId="6FDF823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1270A3" w14:textId="77777777" w:rsidR="001E3B38" w:rsidRDefault="001E3B38">
      <w:r>
        <w:separator/>
      </w:r>
    </w:p>
  </w:endnote>
  <w:endnote w:type="continuationSeparator" w:id="0">
    <w:p w14:paraId="354E0848" w14:textId="77777777" w:rsidR="001E3B38" w:rsidRDefault="001E3B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4733272"/>
    </w:sdtPr>
    <w:sdtEndPr/>
    <w:sdtContent>
      <w:p w14:paraId="0907407F" w14:textId="77777777" w:rsidR="0098706A" w:rsidRDefault="0098706A">
        <w:pPr>
          <w:pStyle w:val="a4"/>
          <w:jc w:val="right"/>
        </w:pPr>
        <w:r>
          <w:fldChar w:fldCharType="begin"/>
        </w:r>
        <w:r>
          <w:instrText>PAGE   \* MERGEFORMAT</w:instrText>
        </w:r>
        <w:r>
          <w:fldChar w:fldCharType="separate"/>
        </w:r>
        <w:r w:rsidR="00241314" w:rsidRPr="00241314">
          <w:rPr>
            <w:noProof/>
            <w:lang w:val="zh-CN"/>
          </w:rPr>
          <w:t>1</w:t>
        </w:r>
        <w:r>
          <w:fldChar w:fldCharType="end"/>
        </w:r>
      </w:p>
    </w:sdtContent>
  </w:sdt>
  <w:p w14:paraId="7641EDE6" w14:textId="77777777" w:rsidR="0098706A" w:rsidRDefault="0098706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74FA8C" w14:textId="77777777" w:rsidR="001E3B38" w:rsidRDefault="001E3B38">
      <w:r>
        <w:separator/>
      </w:r>
    </w:p>
  </w:footnote>
  <w:footnote w:type="continuationSeparator" w:id="0">
    <w:p w14:paraId="4714B58B" w14:textId="77777777" w:rsidR="001E3B38" w:rsidRDefault="001E3B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A3E5E"/>
    <w:multiLevelType w:val="multilevel"/>
    <w:tmpl w:val="057A3E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29FD199A"/>
    <w:multiLevelType w:val="multilevel"/>
    <w:tmpl w:val="29FD199A"/>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520A1CB9"/>
    <w:multiLevelType w:val="hybridMultilevel"/>
    <w:tmpl w:val="4374070E"/>
    <w:lvl w:ilvl="0" w:tplc="A92A5BAC">
      <w:start w:val="1"/>
      <w:numFmt w:val="decimal"/>
      <w:lvlText w:val="第%1章"/>
      <w:lvlJc w:val="left"/>
      <w:pPr>
        <w:ind w:left="1140" w:hanging="720"/>
      </w:pPr>
      <w:rPr>
        <w:rFonts w:hint="eastAsia"/>
        <w:b/>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1"/>
  <w:bordersDoNotSurroundHeader/>
  <w:bordersDoNotSurroundFooter/>
  <w:proofState w:spelling="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86F"/>
    <w:rsid w:val="00010704"/>
    <w:rsid w:val="0001229F"/>
    <w:rsid w:val="000140D4"/>
    <w:rsid w:val="0001447E"/>
    <w:rsid w:val="00022050"/>
    <w:rsid w:val="000230ED"/>
    <w:rsid w:val="00023BF3"/>
    <w:rsid w:val="000277A6"/>
    <w:rsid w:val="00030589"/>
    <w:rsid w:val="00033398"/>
    <w:rsid w:val="00033FDE"/>
    <w:rsid w:val="00034E36"/>
    <w:rsid w:val="000364F1"/>
    <w:rsid w:val="00040452"/>
    <w:rsid w:val="00042F2E"/>
    <w:rsid w:val="000431F9"/>
    <w:rsid w:val="00043BFF"/>
    <w:rsid w:val="00044178"/>
    <w:rsid w:val="000450D6"/>
    <w:rsid w:val="00045950"/>
    <w:rsid w:val="00047603"/>
    <w:rsid w:val="00051068"/>
    <w:rsid w:val="00055E73"/>
    <w:rsid w:val="000562CE"/>
    <w:rsid w:val="00061702"/>
    <w:rsid w:val="000619CF"/>
    <w:rsid w:val="00063EDA"/>
    <w:rsid w:val="00071CD5"/>
    <w:rsid w:val="00071D72"/>
    <w:rsid w:val="00072FDB"/>
    <w:rsid w:val="000762B8"/>
    <w:rsid w:val="00080021"/>
    <w:rsid w:val="00084A5E"/>
    <w:rsid w:val="00095A11"/>
    <w:rsid w:val="000A2C9D"/>
    <w:rsid w:val="000A5C6C"/>
    <w:rsid w:val="000B0F0F"/>
    <w:rsid w:val="000C1A38"/>
    <w:rsid w:val="000C4F9A"/>
    <w:rsid w:val="000C5D20"/>
    <w:rsid w:val="000C5D62"/>
    <w:rsid w:val="000D3F0E"/>
    <w:rsid w:val="000D5A3D"/>
    <w:rsid w:val="000E0B4B"/>
    <w:rsid w:val="000E0F5F"/>
    <w:rsid w:val="000F0360"/>
    <w:rsid w:val="000F1791"/>
    <w:rsid w:val="001022FB"/>
    <w:rsid w:val="001501F1"/>
    <w:rsid w:val="00150652"/>
    <w:rsid w:val="001527BE"/>
    <w:rsid w:val="00152C58"/>
    <w:rsid w:val="001531BC"/>
    <w:rsid w:val="001533FC"/>
    <w:rsid w:val="00153F72"/>
    <w:rsid w:val="00155ADA"/>
    <w:rsid w:val="0015711E"/>
    <w:rsid w:val="001602F7"/>
    <w:rsid w:val="00166FF2"/>
    <w:rsid w:val="0017286F"/>
    <w:rsid w:val="0017483A"/>
    <w:rsid w:val="0018193E"/>
    <w:rsid w:val="00192CA8"/>
    <w:rsid w:val="00196C25"/>
    <w:rsid w:val="001A6D01"/>
    <w:rsid w:val="001B080D"/>
    <w:rsid w:val="001B348A"/>
    <w:rsid w:val="001B3EFA"/>
    <w:rsid w:val="001C0082"/>
    <w:rsid w:val="001C2133"/>
    <w:rsid w:val="001C284A"/>
    <w:rsid w:val="001C58DA"/>
    <w:rsid w:val="001D3E4A"/>
    <w:rsid w:val="001E135F"/>
    <w:rsid w:val="001E3B38"/>
    <w:rsid w:val="001E5143"/>
    <w:rsid w:val="001E7B28"/>
    <w:rsid w:val="001F155B"/>
    <w:rsid w:val="001F2620"/>
    <w:rsid w:val="001F3FE7"/>
    <w:rsid w:val="001F5B52"/>
    <w:rsid w:val="001F65F9"/>
    <w:rsid w:val="002069B2"/>
    <w:rsid w:val="00211C57"/>
    <w:rsid w:val="0021486D"/>
    <w:rsid w:val="002160E4"/>
    <w:rsid w:val="002176D4"/>
    <w:rsid w:val="0022526B"/>
    <w:rsid w:val="0023328F"/>
    <w:rsid w:val="00241314"/>
    <w:rsid w:val="00243745"/>
    <w:rsid w:val="002440F1"/>
    <w:rsid w:val="00245AD0"/>
    <w:rsid w:val="00252812"/>
    <w:rsid w:val="00262322"/>
    <w:rsid w:val="00263599"/>
    <w:rsid w:val="00264842"/>
    <w:rsid w:val="00264B46"/>
    <w:rsid w:val="0026611C"/>
    <w:rsid w:val="00273D57"/>
    <w:rsid w:val="00273E04"/>
    <w:rsid w:val="0027476F"/>
    <w:rsid w:val="002759EC"/>
    <w:rsid w:val="002913AE"/>
    <w:rsid w:val="00295083"/>
    <w:rsid w:val="00296A82"/>
    <w:rsid w:val="002A30CB"/>
    <w:rsid w:val="002A3961"/>
    <w:rsid w:val="002A64BF"/>
    <w:rsid w:val="002A6D9D"/>
    <w:rsid w:val="002B7F87"/>
    <w:rsid w:val="002C11B7"/>
    <w:rsid w:val="002C46D8"/>
    <w:rsid w:val="002C79A8"/>
    <w:rsid w:val="002E0A49"/>
    <w:rsid w:val="002E24FC"/>
    <w:rsid w:val="002E6924"/>
    <w:rsid w:val="002F7E60"/>
    <w:rsid w:val="002F7FBF"/>
    <w:rsid w:val="00304004"/>
    <w:rsid w:val="0030740A"/>
    <w:rsid w:val="00311361"/>
    <w:rsid w:val="0031340C"/>
    <w:rsid w:val="00314C1D"/>
    <w:rsid w:val="0032043A"/>
    <w:rsid w:val="00322AF3"/>
    <w:rsid w:val="00322B9C"/>
    <w:rsid w:val="00324DFE"/>
    <w:rsid w:val="003268FF"/>
    <w:rsid w:val="00327FB7"/>
    <w:rsid w:val="0033439D"/>
    <w:rsid w:val="00336AF9"/>
    <w:rsid w:val="003419B9"/>
    <w:rsid w:val="0035190F"/>
    <w:rsid w:val="003525F5"/>
    <w:rsid w:val="003534C8"/>
    <w:rsid w:val="0035390B"/>
    <w:rsid w:val="0036653F"/>
    <w:rsid w:val="00366956"/>
    <w:rsid w:val="00370082"/>
    <w:rsid w:val="00370877"/>
    <w:rsid w:val="0037349E"/>
    <w:rsid w:val="0037788B"/>
    <w:rsid w:val="00381785"/>
    <w:rsid w:val="0038253B"/>
    <w:rsid w:val="00382EAA"/>
    <w:rsid w:val="00386153"/>
    <w:rsid w:val="003924BA"/>
    <w:rsid w:val="0039499D"/>
    <w:rsid w:val="0039565B"/>
    <w:rsid w:val="003A1AAB"/>
    <w:rsid w:val="003A7B5F"/>
    <w:rsid w:val="003B5B4A"/>
    <w:rsid w:val="003C0F10"/>
    <w:rsid w:val="003C5310"/>
    <w:rsid w:val="003D6884"/>
    <w:rsid w:val="003E1767"/>
    <w:rsid w:val="003E2A31"/>
    <w:rsid w:val="003E5B2F"/>
    <w:rsid w:val="003E6A7B"/>
    <w:rsid w:val="003F23FA"/>
    <w:rsid w:val="004033C2"/>
    <w:rsid w:val="00403B67"/>
    <w:rsid w:val="00414B53"/>
    <w:rsid w:val="0041788F"/>
    <w:rsid w:val="00422D4D"/>
    <w:rsid w:val="00423183"/>
    <w:rsid w:val="00423B3D"/>
    <w:rsid w:val="00431D08"/>
    <w:rsid w:val="00432789"/>
    <w:rsid w:val="0043464B"/>
    <w:rsid w:val="0043497C"/>
    <w:rsid w:val="004423FE"/>
    <w:rsid w:val="0044404F"/>
    <w:rsid w:val="00444C2E"/>
    <w:rsid w:val="0044630E"/>
    <w:rsid w:val="00456CE0"/>
    <w:rsid w:val="0046073A"/>
    <w:rsid w:val="00466268"/>
    <w:rsid w:val="00471483"/>
    <w:rsid w:val="00475E7D"/>
    <w:rsid w:val="00486E09"/>
    <w:rsid w:val="004912D9"/>
    <w:rsid w:val="004938C4"/>
    <w:rsid w:val="004A0D82"/>
    <w:rsid w:val="004A3F97"/>
    <w:rsid w:val="004B72EB"/>
    <w:rsid w:val="004B7EC1"/>
    <w:rsid w:val="004C1C8A"/>
    <w:rsid w:val="004C30EE"/>
    <w:rsid w:val="004C477F"/>
    <w:rsid w:val="004C4DDD"/>
    <w:rsid w:val="004D6F8A"/>
    <w:rsid w:val="004D7FBB"/>
    <w:rsid w:val="004E3330"/>
    <w:rsid w:val="004E4178"/>
    <w:rsid w:val="004E5242"/>
    <w:rsid w:val="004E6BFC"/>
    <w:rsid w:val="004F23CF"/>
    <w:rsid w:val="00500BE3"/>
    <w:rsid w:val="00505032"/>
    <w:rsid w:val="0051100D"/>
    <w:rsid w:val="00513FC6"/>
    <w:rsid w:val="005231F9"/>
    <w:rsid w:val="00526820"/>
    <w:rsid w:val="0054228D"/>
    <w:rsid w:val="00543343"/>
    <w:rsid w:val="0055056A"/>
    <w:rsid w:val="005513B2"/>
    <w:rsid w:val="00560403"/>
    <w:rsid w:val="005623EB"/>
    <w:rsid w:val="00562AB8"/>
    <w:rsid w:val="005660DB"/>
    <w:rsid w:val="0057485B"/>
    <w:rsid w:val="005800EE"/>
    <w:rsid w:val="00580F2F"/>
    <w:rsid w:val="00581A88"/>
    <w:rsid w:val="0058792E"/>
    <w:rsid w:val="00595CAE"/>
    <w:rsid w:val="005A3771"/>
    <w:rsid w:val="005A5F65"/>
    <w:rsid w:val="005A730F"/>
    <w:rsid w:val="005C6BA0"/>
    <w:rsid w:val="005D376A"/>
    <w:rsid w:val="005E2D7D"/>
    <w:rsid w:val="005E2D9B"/>
    <w:rsid w:val="005F122B"/>
    <w:rsid w:val="005F582C"/>
    <w:rsid w:val="005F68E3"/>
    <w:rsid w:val="005F6A50"/>
    <w:rsid w:val="00603F23"/>
    <w:rsid w:val="0061167D"/>
    <w:rsid w:val="00616169"/>
    <w:rsid w:val="006220BF"/>
    <w:rsid w:val="00635014"/>
    <w:rsid w:val="00640868"/>
    <w:rsid w:val="006430A0"/>
    <w:rsid w:val="006454CD"/>
    <w:rsid w:val="0065129D"/>
    <w:rsid w:val="006536C7"/>
    <w:rsid w:val="00656ED0"/>
    <w:rsid w:val="00663300"/>
    <w:rsid w:val="00664983"/>
    <w:rsid w:val="00667CF8"/>
    <w:rsid w:val="0067101D"/>
    <w:rsid w:val="00675E13"/>
    <w:rsid w:val="00675F1A"/>
    <w:rsid w:val="006849E2"/>
    <w:rsid w:val="00685DCD"/>
    <w:rsid w:val="00686FA2"/>
    <w:rsid w:val="00691FD8"/>
    <w:rsid w:val="0069634D"/>
    <w:rsid w:val="006A176F"/>
    <w:rsid w:val="006A483B"/>
    <w:rsid w:val="006A6CEE"/>
    <w:rsid w:val="006A6FB0"/>
    <w:rsid w:val="006B4E6D"/>
    <w:rsid w:val="006C6118"/>
    <w:rsid w:val="006C7559"/>
    <w:rsid w:val="006D3F01"/>
    <w:rsid w:val="006F2159"/>
    <w:rsid w:val="006F3DE2"/>
    <w:rsid w:val="006F7A37"/>
    <w:rsid w:val="00707918"/>
    <w:rsid w:val="007136CB"/>
    <w:rsid w:val="00714BC7"/>
    <w:rsid w:val="00721B28"/>
    <w:rsid w:val="0072528D"/>
    <w:rsid w:val="00725E78"/>
    <w:rsid w:val="007328BC"/>
    <w:rsid w:val="00732EC5"/>
    <w:rsid w:val="00745759"/>
    <w:rsid w:val="00750858"/>
    <w:rsid w:val="00752AAB"/>
    <w:rsid w:val="00755FB6"/>
    <w:rsid w:val="00757E65"/>
    <w:rsid w:val="0076360F"/>
    <w:rsid w:val="00775261"/>
    <w:rsid w:val="00776A4E"/>
    <w:rsid w:val="00777CEC"/>
    <w:rsid w:val="007806C6"/>
    <w:rsid w:val="0078510C"/>
    <w:rsid w:val="00785D2C"/>
    <w:rsid w:val="007A342E"/>
    <w:rsid w:val="007A3A45"/>
    <w:rsid w:val="007B5997"/>
    <w:rsid w:val="007B5E12"/>
    <w:rsid w:val="007C5F12"/>
    <w:rsid w:val="007D14BA"/>
    <w:rsid w:val="007D4A0C"/>
    <w:rsid w:val="007D6337"/>
    <w:rsid w:val="007E7D42"/>
    <w:rsid w:val="00800843"/>
    <w:rsid w:val="0080551F"/>
    <w:rsid w:val="008212BE"/>
    <w:rsid w:val="00823209"/>
    <w:rsid w:val="00832D2B"/>
    <w:rsid w:val="00832D6F"/>
    <w:rsid w:val="008330DD"/>
    <w:rsid w:val="00835C09"/>
    <w:rsid w:val="008408A5"/>
    <w:rsid w:val="00847AF9"/>
    <w:rsid w:val="008603FB"/>
    <w:rsid w:val="0086586D"/>
    <w:rsid w:val="00873116"/>
    <w:rsid w:val="00882C32"/>
    <w:rsid w:val="00892465"/>
    <w:rsid w:val="008970A4"/>
    <w:rsid w:val="008A4B47"/>
    <w:rsid w:val="008B0546"/>
    <w:rsid w:val="008B1F6A"/>
    <w:rsid w:val="008B253C"/>
    <w:rsid w:val="008B4C23"/>
    <w:rsid w:val="008B6D67"/>
    <w:rsid w:val="008D634D"/>
    <w:rsid w:val="008F6311"/>
    <w:rsid w:val="008F6FFA"/>
    <w:rsid w:val="00902B6B"/>
    <w:rsid w:val="0090455B"/>
    <w:rsid w:val="00912747"/>
    <w:rsid w:val="00915BAC"/>
    <w:rsid w:val="009208C4"/>
    <w:rsid w:val="00923C52"/>
    <w:rsid w:val="009269ED"/>
    <w:rsid w:val="00927A42"/>
    <w:rsid w:val="00930C47"/>
    <w:rsid w:val="00932284"/>
    <w:rsid w:val="009332BF"/>
    <w:rsid w:val="009419C8"/>
    <w:rsid w:val="00955F1A"/>
    <w:rsid w:val="00960D6F"/>
    <w:rsid w:val="009624B4"/>
    <w:rsid w:val="00965C6C"/>
    <w:rsid w:val="00967697"/>
    <w:rsid w:val="00982491"/>
    <w:rsid w:val="0098282B"/>
    <w:rsid w:val="00983C34"/>
    <w:rsid w:val="0098706A"/>
    <w:rsid w:val="00991414"/>
    <w:rsid w:val="009926F6"/>
    <w:rsid w:val="00992743"/>
    <w:rsid w:val="00993AFF"/>
    <w:rsid w:val="0099671F"/>
    <w:rsid w:val="009A0018"/>
    <w:rsid w:val="009A0461"/>
    <w:rsid w:val="009A538D"/>
    <w:rsid w:val="009A59DE"/>
    <w:rsid w:val="009B1349"/>
    <w:rsid w:val="009B1949"/>
    <w:rsid w:val="009B750C"/>
    <w:rsid w:val="009C0E53"/>
    <w:rsid w:val="009C3A72"/>
    <w:rsid w:val="009D2D38"/>
    <w:rsid w:val="009F0B63"/>
    <w:rsid w:val="009F44E8"/>
    <w:rsid w:val="009F70D6"/>
    <w:rsid w:val="00A0021F"/>
    <w:rsid w:val="00A0046B"/>
    <w:rsid w:val="00A03E74"/>
    <w:rsid w:val="00A060C2"/>
    <w:rsid w:val="00A124AD"/>
    <w:rsid w:val="00A2738E"/>
    <w:rsid w:val="00A3307C"/>
    <w:rsid w:val="00A35782"/>
    <w:rsid w:val="00A35D11"/>
    <w:rsid w:val="00A43634"/>
    <w:rsid w:val="00A45A0F"/>
    <w:rsid w:val="00A52AAE"/>
    <w:rsid w:val="00A54B04"/>
    <w:rsid w:val="00A550C6"/>
    <w:rsid w:val="00A56B94"/>
    <w:rsid w:val="00A63D9C"/>
    <w:rsid w:val="00A6438E"/>
    <w:rsid w:val="00A6559E"/>
    <w:rsid w:val="00A66D77"/>
    <w:rsid w:val="00A7334D"/>
    <w:rsid w:val="00A76C78"/>
    <w:rsid w:val="00A84207"/>
    <w:rsid w:val="00A86290"/>
    <w:rsid w:val="00A905E9"/>
    <w:rsid w:val="00A94FD8"/>
    <w:rsid w:val="00AA2533"/>
    <w:rsid w:val="00AA406C"/>
    <w:rsid w:val="00AA45F7"/>
    <w:rsid w:val="00AA5EFD"/>
    <w:rsid w:val="00AB1B7E"/>
    <w:rsid w:val="00AB4377"/>
    <w:rsid w:val="00AC1608"/>
    <w:rsid w:val="00AC2BF9"/>
    <w:rsid w:val="00AC5775"/>
    <w:rsid w:val="00AC6B39"/>
    <w:rsid w:val="00AD0415"/>
    <w:rsid w:val="00AD15C3"/>
    <w:rsid w:val="00AD1F1C"/>
    <w:rsid w:val="00AD2C1D"/>
    <w:rsid w:val="00AE0C20"/>
    <w:rsid w:val="00AE2B4A"/>
    <w:rsid w:val="00AE3968"/>
    <w:rsid w:val="00AE3FB9"/>
    <w:rsid w:val="00AE61D8"/>
    <w:rsid w:val="00AF0D6B"/>
    <w:rsid w:val="00AF60F2"/>
    <w:rsid w:val="00B017AE"/>
    <w:rsid w:val="00B0343E"/>
    <w:rsid w:val="00B04291"/>
    <w:rsid w:val="00B04C51"/>
    <w:rsid w:val="00B13CA5"/>
    <w:rsid w:val="00B17234"/>
    <w:rsid w:val="00B1761C"/>
    <w:rsid w:val="00B232BE"/>
    <w:rsid w:val="00B24376"/>
    <w:rsid w:val="00B246F3"/>
    <w:rsid w:val="00B30F03"/>
    <w:rsid w:val="00B32FD6"/>
    <w:rsid w:val="00B332DB"/>
    <w:rsid w:val="00B43EA7"/>
    <w:rsid w:val="00B55219"/>
    <w:rsid w:val="00B577EB"/>
    <w:rsid w:val="00B636A5"/>
    <w:rsid w:val="00B643D9"/>
    <w:rsid w:val="00B704B5"/>
    <w:rsid w:val="00B70558"/>
    <w:rsid w:val="00B77E08"/>
    <w:rsid w:val="00B90A15"/>
    <w:rsid w:val="00B90BF6"/>
    <w:rsid w:val="00B93E13"/>
    <w:rsid w:val="00B96239"/>
    <w:rsid w:val="00B97E72"/>
    <w:rsid w:val="00BA0BCB"/>
    <w:rsid w:val="00BA55A6"/>
    <w:rsid w:val="00BB11AC"/>
    <w:rsid w:val="00BB5ABD"/>
    <w:rsid w:val="00BB5ABF"/>
    <w:rsid w:val="00BB6896"/>
    <w:rsid w:val="00BC3676"/>
    <w:rsid w:val="00BC7A0D"/>
    <w:rsid w:val="00BD2B70"/>
    <w:rsid w:val="00BD79D5"/>
    <w:rsid w:val="00C004F0"/>
    <w:rsid w:val="00C169A4"/>
    <w:rsid w:val="00C171FA"/>
    <w:rsid w:val="00C20097"/>
    <w:rsid w:val="00C225C7"/>
    <w:rsid w:val="00C2589D"/>
    <w:rsid w:val="00C51490"/>
    <w:rsid w:val="00C52899"/>
    <w:rsid w:val="00C549E8"/>
    <w:rsid w:val="00C57B2E"/>
    <w:rsid w:val="00C624A2"/>
    <w:rsid w:val="00C630D1"/>
    <w:rsid w:val="00C65708"/>
    <w:rsid w:val="00C6718D"/>
    <w:rsid w:val="00C67A77"/>
    <w:rsid w:val="00C71C15"/>
    <w:rsid w:val="00C73284"/>
    <w:rsid w:val="00C75370"/>
    <w:rsid w:val="00C75E80"/>
    <w:rsid w:val="00C77F3D"/>
    <w:rsid w:val="00C873D3"/>
    <w:rsid w:val="00C94FAE"/>
    <w:rsid w:val="00C95DED"/>
    <w:rsid w:val="00C97773"/>
    <w:rsid w:val="00CB179F"/>
    <w:rsid w:val="00CC0916"/>
    <w:rsid w:val="00CC2C38"/>
    <w:rsid w:val="00CC5456"/>
    <w:rsid w:val="00CD2ADF"/>
    <w:rsid w:val="00CD32F4"/>
    <w:rsid w:val="00CE5AB9"/>
    <w:rsid w:val="00CF6285"/>
    <w:rsid w:val="00D16ADD"/>
    <w:rsid w:val="00D21405"/>
    <w:rsid w:val="00D22B97"/>
    <w:rsid w:val="00D247D5"/>
    <w:rsid w:val="00D25A3F"/>
    <w:rsid w:val="00D34ED3"/>
    <w:rsid w:val="00D40BB6"/>
    <w:rsid w:val="00D41001"/>
    <w:rsid w:val="00D42BD6"/>
    <w:rsid w:val="00D46032"/>
    <w:rsid w:val="00D5045E"/>
    <w:rsid w:val="00D510C7"/>
    <w:rsid w:val="00D52F7D"/>
    <w:rsid w:val="00D633EB"/>
    <w:rsid w:val="00D650DF"/>
    <w:rsid w:val="00D72B76"/>
    <w:rsid w:val="00D860FC"/>
    <w:rsid w:val="00D904E3"/>
    <w:rsid w:val="00D90EC4"/>
    <w:rsid w:val="00D94438"/>
    <w:rsid w:val="00DA0004"/>
    <w:rsid w:val="00DA2125"/>
    <w:rsid w:val="00DB3064"/>
    <w:rsid w:val="00DB31B0"/>
    <w:rsid w:val="00DB4803"/>
    <w:rsid w:val="00DB4F49"/>
    <w:rsid w:val="00DC0C9D"/>
    <w:rsid w:val="00DD2829"/>
    <w:rsid w:val="00DE1C74"/>
    <w:rsid w:val="00DE246F"/>
    <w:rsid w:val="00DE7BFF"/>
    <w:rsid w:val="00DF5C52"/>
    <w:rsid w:val="00DF73C7"/>
    <w:rsid w:val="00E000D7"/>
    <w:rsid w:val="00E03FD4"/>
    <w:rsid w:val="00E074F8"/>
    <w:rsid w:val="00E103D9"/>
    <w:rsid w:val="00E10C11"/>
    <w:rsid w:val="00E16CC3"/>
    <w:rsid w:val="00E17C67"/>
    <w:rsid w:val="00E22E30"/>
    <w:rsid w:val="00E25AD1"/>
    <w:rsid w:val="00E263B2"/>
    <w:rsid w:val="00E263E1"/>
    <w:rsid w:val="00E26478"/>
    <w:rsid w:val="00E264E2"/>
    <w:rsid w:val="00E27D23"/>
    <w:rsid w:val="00E27E49"/>
    <w:rsid w:val="00E32E64"/>
    <w:rsid w:val="00E42A8C"/>
    <w:rsid w:val="00E44200"/>
    <w:rsid w:val="00E45AF2"/>
    <w:rsid w:val="00E462DC"/>
    <w:rsid w:val="00E46DB5"/>
    <w:rsid w:val="00E54866"/>
    <w:rsid w:val="00E549C6"/>
    <w:rsid w:val="00E70B90"/>
    <w:rsid w:val="00E82119"/>
    <w:rsid w:val="00E85774"/>
    <w:rsid w:val="00E93D3A"/>
    <w:rsid w:val="00E96CAE"/>
    <w:rsid w:val="00E97623"/>
    <w:rsid w:val="00EA231C"/>
    <w:rsid w:val="00EA47D8"/>
    <w:rsid w:val="00EB0738"/>
    <w:rsid w:val="00EB3678"/>
    <w:rsid w:val="00EB402C"/>
    <w:rsid w:val="00EE63F6"/>
    <w:rsid w:val="00EE6FC6"/>
    <w:rsid w:val="00EF1188"/>
    <w:rsid w:val="00EF24AA"/>
    <w:rsid w:val="00EF4087"/>
    <w:rsid w:val="00EF79A1"/>
    <w:rsid w:val="00F06D1B"/>
    <w:rsid w:val="00F1456B"/>
    <w:rsid w:val="00F15DCD"/>
    <w:rsid w:val="00F22027"/>
    <w:rsid w:val="00F242D1"/>
    <w:rsid w:val="00F260EA"/>
    <w:rsid w:val="00F37D01"/>
    <w:rsid w:val="00F40438"/>
    <w:rsid w:val="00F5275D"/>
    <w:rsid w:val="00F57DE5"/>
    <w:rsid w:val="00F62BAD"/>
    <w:rsid w:val="00F7188F"/>
    <w:rsid w:val="00F85FB5"/>
    <w:rsid w:val="00F92CFF"/>
    <w:rsid w:val="00F950C0"/>
    <w:rsid w:val="00FA1261"/>
    <w:rsid w:val="00FA22FB"/>
    <w:rsid w:val="00FA7FF1"/>
    <w:rsid w:val="00FB081A"/>
    <w:rsid w:val="00FB0847"/>
    <w:rsid w:val="00FB2634"/>
    <w:rsid w:val="00FB30C0"/>
    <w:rsid w:val="00FC2161"/>
    <w:rsid w:val="00FC7B8E"/>
    <w:rsid w:val="00FD2BDE"/>
    <w:rsid w:val="00FD6B02"/>
    <w:rsid w:val="00FE17BD"/>
    <w:rsid w:val="00FE5067"/>
    <w:rsid w:val="00FF167D"/>
    <w:rsid w:val="00FF3311"/>
    <w:rsid w:val="00FF7F36"/>
    <w:rsid w:val="014B1F47"/>
    <w:rsid w:val="01764B58"/>
    <w:rsid w:val="018C2D8B"/>
    <w:rsid w:val="01F175F0"/>
    <w:rsid w:val="020A51A4"/>
    <w:rsid w:val="024C43D8"/>
    <w:rsid w:val="02B11304"/>
    <w:rsid w:val="03D45EE3"/>
    <w:rsid w:val="04183A4E"/>
    <w:rsid w:val="04CB1A8B"/>
    <w:rsid w:val="04D815DB"/>
    <w:rsid w:val="04E20168"/>
    <w:rsid w:val="054A75CA"/>
    <w:rsid w:val="05510FD2"/>
    <w:rsid w:val="061C0528"/>
    <w:rsid w:val="0637641B"/>
    <w:rsid w:val="066B095E"/>
    <w:rsid w:val="068976B1"/>
    <w:rsid w:val="06D047F8"/>
    <w:rsid w:val="06EA645E"/>
    <w:rsid w:val="06FA2921"/>
    <w:rsid w:val="08200EF0"/>
    <w:rsid w:val="08216B33"/>
    <w:rsid w:val="08814B81"/>
    <w:rsid w:val="08C94610"/>
    <w:rsid w:val="08E42227"/>
    <w:rsid w:val="08E62334"/>
    <w:rsid w:val="099E3318"/>
    <w:rsid w:val="0A9B4008"/>
    <w:rsid w:val="0AA0414F"/>
    <w:rsid w:val="0AAC3365"/>
    <w:rsid w:val="0AF465A1"/>
    <w:rsid w:val="0B0C2B2B"/>
    <w:rsid w:val="0C8052BB"/>
    <w:rsid w:val="0CC21808"/>
    <w:rsid w:val="0CDA0494"/>
    <w:rsid w:val="0D7F228A"/>
    <w:rsid w:val="0D843AAD"/>
    <w:rsid w:val="0DB238DB"/>
    <w:rsid w:val="0E854F17"/>
    <w:rsid w:val="0EF377CD"/>
    <w:rsid w:val="0F1F6809"/>
    <w:rsid w:val="0F544016"/>
    <w:rsid w:val="0F8F29E8"/>
    <w:rsid w:val="0FCC2CD9"/>
    <w:rsid w:val="0FFC46DA"/>
    <w:rsid w:val="1012313B"/>
    <w:rsid w:val="107F4DD9"/>
    <w:rsid w:val="10F66FC1"/>
    <w:rsid w:val="113D37CF"/>
    <w:rsid w:val="114604D4"/>
    <w:rsid w:val="120D4ECD"/>
    <w:rsid w:val="123D2AEF"/>
    <w:rsid w:val="12B24EFA"/>
    <w:rsid w:val="12E23B3C"/>
    <w:rsid w:val="13201D44"/>
    <w:rsid w:val="1373613E"/>
    <w:rsid w:val="139E3183"/>
    <w:rsid w:val="13DE7E37"/>
    <w:rsid w:val="13E85513"/>
    <w:rsid w:val="13F042FF"/>
    <w:rsid w:val="15465EEA"/>
    <w:rsid w:val="15845150"/>
    <w:rsid w:val="16A96692"/>
    <w:rsid w:val="16D93612"/>
    <w:rsid w:val="16E85633"/>
    <w:rsid w:val="17114815"/>
    <w:rsid w:val="185951D6"/>
    <w:rsid w:val="190B7F61"/>
    <w:rsid w:val="194E30B9"/>
    <w:rsid w:val="19BA4535"/>
    <w:rsid w:val="1A106307"/>
    <w:rsid w:val="1A4846E4"/>
    <w:rsid w:val="1AA93361"/>
    <w:rsid w:val="1AE629AE"/>
    <w:rsid w:val="1BA57FE0"/>
    <w:rsid w:val="1BC3523F"/>
    <w:rsid w:val="1C5958D3"/>
    <w:rsid w:val="1C972CCC"/>
    <w:rsid w:val="1CFF2528"/>
    <w:rsid w:val="1D2D2C44"/>
    <w:rsid w:val="1D662857"/>
    <w:rsid w:val="1E0C6C24"/>
    <w:rsid w:val="1E2D2E1D"/>
    <w:rsid w:val="1E682F1D"/>
    <w:rsid w:val="1EDA4465"/>
    <w:rsid w:val="1EEE7B61"/>
    <w:rsid w:val="1EF86DE6"/>
    <w:rsid w:val="1F32052D"/>
    <w:rsid w:val="20917D75"/>
    <w:rsid w:val="218B122F"/>
    <w:rsid w:val="21FA6D50"/>
    <w:rsid w:val="22620F51"/>
    <w:rsid w:val="22C95F95"/>
    <w:rsid w:val="230102FD"/>
    <w:rsid w:val="23BF0DD1"/>
    <w:rsid w:val="23D13220"/>
    <w:rsid w:val="242D2ED7"/>
    <w:rsid w:val="246F211E"/>
    <w:rsid w:val="24D853B7"/>
    <w:rsid w:val="24EE59A7"/>
    <w:rsid w:val="250A1EB7"/>
    <w:rsid w:val="255E1EF9"/>
    <w:rsid w:val="261611B2"/>
    <w:rsid w:val="267A1677"/>
    <w:rsid w:val="26824B3A"/>
    <w:rsid w:val="26972E7B"/>
    <w:rsid w:val="26B54D52"/>
    <w:rsid w:val="26D80A02"/>
    <w:rsid w:val="26DA4E48"/>
    <w:rsid w:val="273D545A"/>
    <w:rsid w:val="274840AE"/>
    <w:rsid w:val="2777795D"/>
    <w:rsid w:val="27D65666"/>
    <w:rsid w:val="27EF73AA"/>
    <w:rsid w:val="28385B8C"/>
    <w:rsid w:val="28437C66"/>
    <w:rsid w:val="289B5BA0"/>
    <w:rsid w:val="28F61B13"/>
    <w:rsid w:val="29B566E7"/>
    <w:rsid w:val="29FC5485"/>
    <w:rsid w:val="2A7A67F4"/>
    <w:rsid w:val="2AF82F5B"/>
    <w:rsid w:val="2B183ED0"/>
    <w:rsid w:val="2B9F290D"/>
    <w:rsid w:val="2BB80E62"/>
    <w:rsid w:val="2BE85264"/>
    <w:rsid w:val="2C067AD7"/>
    <w:rsid w:val="2C246AC7"/>
    <w:rsid w:val="2DB11CDB"/>
    <w:rsid w:val="2DDB7B08"/>
    <w:rsid w:val="2DDC6823"/>
    <w:rsid w:val="2E8C6C95"/>
    <w:rsid w:val="2E8E18DD"/>
    <w:rsid w:val="2EC152FB"/>
    <w:rsid w:val="2F173231"/>
    <w:rsid w:val="300E3CF2"/>
    <w:rsid w:val="304C4836"/>
    <w:rsid w:val="30AF618F"/>
    <w:rsid w:val="30C25CEA"/>
    <w:rsid w:val="30F570BD"/>
    <w:rsid w:val="31260197"/>
    <w:rsid w:val="327A3FB7"/>
    <w:rsid w:val="32D25743"/>
    <w:rsid w:val="342213E5"/>
    <w:rsid w:val="344A1439"/>
    <w:rsid w:val="345E4794"/>
    <w:rsid w:val="34630DA8"/>
    <w:rsid w:val="34720606"/>
    <w:rsid w:val="34E128F2"/>
    <w:rsid w:val="35CD36CC"/>
    <w:rsid w:val="35F06531"/>
    <w:rsid w:val="35FA5316"/>
    <w:rsid w:val="367A25A4"/>
    <w:rsid w:val="36995E04"/>
    <w:rsid w:val="372071B4"/>
    <w:rsid w:val="372D39BB"/>
    <w:rsid w:val="37FB0EBE"/>
    <w:rsid w:val="38DC6C38"/>
    <w:rsid w:val="39313FDE"/>
    <w:rsid w:val="39773F1B"/>
    <w:rsid w:val="3A5338D8"/>
    <w:rsid w:val="3A67667D"/>
    <w:rsid w:val="3A740EE3"/>
    <w:rsid w:val="3B444648"/>
    <w:rsid w:val="3B7C28CE"/>
    <w:rsid w:val="3B906A21"/>
    <w:rsid w:val="3BCE3347"/>
    <w:rsid w:val="3C66492E"/>
    <w:rsid w:val="3D8255C8"/>
    <w:rsid w:val="3DC13AB8"/>
    <w:rsid w:val="3DF40D28"/>
    <w:rsid w:val="3E023F94"/>
    <w:rsid w:val="3FCD6BFD"/>
    <w:rsid w:val="3FF62782"/>
    <w:rsid w:val="40392FE9"/>
    <w:rsid w:val="4070510F"/>
    <w:rsid w:val="40742DA1"/>
    <w:rsid w:val="40AC6371"/>
    <w:rsid w:val="412E015C"/>
    <w:rsid w:val="42177B65"/>
    <w:rsid w:val="43417128"/>
    <w:rsid w:val="43510780"/>
    <w:rsid w:val="438B23FA"/>
    <w:rsid w:val="43B17E00"/>
    <w:rsid w:val="43F54E26"/>
    <w:rsid w:val="43FF2667"/>
    <w:rsid w:val="448F2802"/>
    <w:rsid w:val="44A96817"/>
    <w:rsid w:val="4575018E"/>
    <w:rsid w:val="45D20035"/>
    <w:rsid w:val="45DA48F5"/>
    <w:rsid w:val="462E1F46"/>
    <w:rsid w:val="46825063"/>
    <w:rsid w:val="46A3309D"/>
    <w:rsid w:val="46A9121A"/>
    <w:rsid w:val="46BB6F37"/>
    <w:rsid w:val="4717376B"/>
    <w:rsid w:val="474B377F"/>
    <w:rsid w:val="48053465"/>
    <w:rsid w:val="482218E4"/>
    <w:rsid w:val="485170C2"/>
    <w:rsid w:val="49C56420"/>
    <w:rsid w:val="4A7A2965"/>
    <w:rsid w:val="4A957E9A"/>
    <w:rsid w:val="4A9655B1"/>
    <w:rsid w:val="4ADE31C5"/>
    <w:rsid w:val="4AFA39FA"/>
    <w:rsid w:val="4B3267FE"/>
    <w:rsid w:val="4B554BCA"/>
    <w:rsid w:val="4B8F4144"/>
    <w:rsid w:val="4BF80AF1"/>
    <w:rsid w:val="4C8E52D1"/>
    <w:rsid w:val="4CEC00CC"/>
    <w:rsid w:val="4D1540DC"/>
    <w:rsid w:val="4D187DDF"/>
    <w:rsid w:val="4D240504"/>
    <w:rsid w:val="4D2952CB"/>
    <w:rsid w:val="4D2D584B"/>
    <w:rsid w:val="4D3C366C"/>
    <w:rsid w:val="4DAE0663"/>
    <w:rsid w:val="4DAE340E"/>
    <w:rsid w:val="4E2A2E9E"/>
    <w:rsid w:val="4E4D7B05"/>
    <w:rsid w:val="4E8D2100"/>
    <w:rsid w:val="4EAD137E"/>
    <w:rsid w:val="4EEE7211"/>
    <w:rsid w:val="4EFF5D5F"/>
    <w:rsid w:val="4F680ECC"/>
    <w:rsid w:val="4F9C02A4"/>
    <w:rsid w:val="4FCE7BA4"/>
    <w:rsid w:val="503509C9"/>
    <w:rsid w:val="50831058"/>
    <w:rsid w:val="509935D4"/>
    <w:rsid w:val="50A016E3"/>
    <w:rsid w:val="50A55DF4"/>
    <w:rsid w:val="52301411"/>
    <w:rsid w:val="5268124D"/>
    <w:rsid w:val="526A4162"/>
    <w:rsid w:val="52ED339B"/>
    <w:rsid w:val="530520ED"/>
    <w:rsid w:val="541566E4"/>
    <w:rsid w:val="546E5341"/>
    <w:rsid w:val="54DD2671"/>
    <w:rsid w:val="551A6736"/>
    <w:rsid w:val="551E5EF5"/>
    <w:rsid w:val="554852B9"/>
    <w:rsid w:val="55DC7A1B"/>
    <w:rsid w:val="5709259A"/>
    <w:rsid w:val="577A0F95"/>
    <w:rsid w:val="58501BD2"/>
    <w:rsid w:val="5869519A"/>
    <w:rsid w:val="58AC06E4"/>
    <w:rsid w:val="58AD32B3"/>
    <w:rsid w:val="58B1311C"/>
    <w:rsid w:val="58BC0941"/>
    <w:rsid w:val="58CB4D99"/>
    <w:rsid w:val="594152D7"/>
    <w:rsid w:val="5A033706"/>
    <w:rsid w:val="5AED45CC"/>
    <w:rsid w:val="5B0636F7"/>
    <w:rsid w:val="5B0F513A"/>
    <w:rsid w:val="5B54425F"/>
    <w:rsid w:val="5BAC455A"/>
    <w:rsid w:val="5C32069A"/>
    <w:rsid w:val="5C6767C3"/>
    <w:rsid w:val="5C8F253F"/>
    <w:rsid w:val="5CBC7130"/>
    <w:rsid w:val="5CF10757"/>
    <w:rsid w:val="5D472AA9"/>
    <w:rsid w:val="5D9E61E9"/>
    <w:rsid w:val="5E222E3A"/>
    <w:rsid w:val="5ECB7353"/>
    <w:rsid w:val="5EDC1E9F"/>
    <w:rsid w:val="5F312E37"/>
    <w:rsid w:val="5F632300"/>
    <w:rsid w:val="5FB3278C"/>
    <w:rsid w:val="5FF6200E"/>
    <w:rsid w:val="601B1FE9"/>
    <w:rsid w:val="603610D2"/>
    <w:rsid w:val="615D13EA"/>
    <w:rsid w:val="617571BE"/>
    <w:rsid w:val="61BB1781"/>
    <w:rsid w:val="61CA29C4"/>
    <w:rsid w:val="62093E39"/>
    <w:rsid w:val="621E3369"/>
    <w:rsid w:val="626453CA"/>
    <w:rsid w:val="62DB6BF7"/>
    <w:rsid w:val="6326483E"/>
    <w:rsid w:val="64041137"/>
    <w:rsid w:val="64A01220"/>
    <w:rsid w:val="65440C62"/>
    <w:rsid w:val="65B56641"/>
    <w:rsid w:val="66994EB0"/>
    <w:rsid w:val="67E818DB"/>
    <w:rsid w:val="68874317"/>
    <w:rsid w:val="68AD7064"/>
    <w:rsid w:val="68D52B7A"/>
    <w:rsid w:val="68FF15E4"/>
    <w:rsid w:val="69A04B42"/>
    <w:rsid w:val="69A939F7"/>
    <w:rsid w:val="6A465692"/>
    <w:rsid w:val="6A793C88"/>
    <w:rsid w:val="6B1B00B0"/>
    <w:rsid w:val="6B1B425E"/>
    <w:rsid w:val="6B2E48CE"/>
    <w:rsid w:val="6B3C1F6B"/>
    <w:rsid w:val="6B7F23B0"/>
    <w:rsid w:val="6B830CD4"/>
    <w:rsid w:val="6C2301D1"/>
    <w:rsid w:val="6C6517AD"/>
    <w:rsid w:val="6C68338C"/>
    <w:rsid w:val="6C866725"/>
    <w:rsid w:val="6C940876"/>
    <w:rsid w:val="6CB52F47"/>
    <w:rsid w:val="6CE33954"/>
    <w:rsid w:val="6CED3FB8"/>
    <w:rsid w:val="6E0662FC"/>
    <w:rsid w:val="6E5E2D67"/>
    <w:rsid w:val="6E7567F6"/>
    <w:rsid w:val="6E7D0E83"/>
    <w:rsid w:val="6ED45558"/>
    <w:rsid w:val="6EEC1626"/>
    <w:rsid w:val="6F5F6ECE"/>
    <w:rsid w:val="7054713F"/>
    <w:rsid w:val="706E31A0"/>
    <w:rsid w:val="70B038E1"/>
    <w:rsid w:val="712F520E"/>
    <w:rsid w:val="715D3193"/>
    <w:rsid w:val="71607FA3"/>
    <w:rsid w:val="71742F83"/>
    <w:rsid w:val="71C05EEC"/>
    <w:rsid w:val="71E41E7E"/>
    <w:rsid w:val="72CA25BD"/>
    <w:rsid w:val="72FD10FC"/>
    <w:rsid w:val="7376167F"/>
    <w:rsid w:val="741D5B33"/>
    <w:rsid w:val="74451366"/>
    <w:rsid w:val="74717DEC"/>
    <w:rsid w:val="748A7A73"/>
    <w:rsid w:val="74FF4BC5"/>
    <w:rsid w:val="752A068D"/>
    <w:rsid w:val="75680240"/>
    <w:rsid w:val="757D64CD"/>
    <w:rsid w:val="75803803"/>
    <w:rsid w:val="75A26831"/>
    <w:rsid w:val="765B49BF"/>
    <w:rsid w:val="773B39FA"/>
    <w:rsid w:val="77511EEA"/>
    <w:rsid w:val="776F1585"/>
    <w:rsid w:val="7813799C"/>
    <w:rsid w:val="78456E04"/>
    <w:rsid w:val="7884662F"/>
    <w:rsid w:val="78F95FA7"/>
    <w:rsid w:val="79090C0C"/>
    <w:rsid w:val="790B543A"/>
    <w:rsid w:val="794F78C0"/>
    <w:rsid w:val="795943F3"/>
    <w:rsid w:val="79851445"/>
    <w:rsid w:val="79EC5556"/>
    <w:rsid w:val="7A0A308B"/>
    <w:rsid w:val="7A2A72B7"/>
    <w:rsid w:val="7A9E675E"/>
    <w:rsid w:val="7B3B49ED"/>
    <w:rsid w:val="7B615AC4"/>
    <w:rsid w:val="7C7610E8"/>
    <w:rsid w:val="7D6B6D14"/>
    <w:rsid w:val="7D846984"/>
    <w:rsid w:val="7E3B3375"/>
    <w:rsid w:val="7E811A7A"/>
    <w:rsid w:val="7EC456A9"/>
    <w:rsid w:val="7EED57A1"/>
    <w:rsid w:val="7FC5278B"/>
    <w:rsid w:val="7FEA78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DB5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Placeholder Text"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uiPriority w:val="39"/>
    <w:unhideWhenUsed/>
    <w:qFormat/>
    <w:pPr>
      <w:ind w:leftChars="400" w:left="840"/>
    </w:pPr>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2">
    <w:name w:val="toc 2"/>
    <w:basedOn w:val="a"/>
    <w:next w:val="a"/>
    <w:uiPriority w:val="39"/>
    <w:semiHidden/>
    <w:unhideWhenUsed/>
    <w:qFormat/>
    <w:pPr>
      <w:widowControl/>
      <w:spacing w:after="100" w:line="276" w:lineRule="auto"/>
      <w:ind w:left="220"/>
      <w:jc w:val="left"/>
    </w:pPr>
    <w:rPr>
      <w:kern w:val="0"/>
      <w:sz w:val="22"/>
    </w:rPr>
  </w:style>
  <w:style w:type="character" w:styleId="a6">
    <w:name w:val="Hyperlink"/>
    <w:basedOn w:val="a0"/>
    <w:uiPriority w:val="99"/>
    <w:unhideWhenUsed/>
    <w:qFormat/>
    <w:rPr>
      <w:color w:val="0000FF" w:themeColor="hyperlink"/>
      <w:u w:val="single"/>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paragraph" w:styleId="a7">
    <w:name w:val="List Paragraph"/>
    <w:basedOn w:val="a"/>
    <w:uiPriority w:val="34"/>
    <w:qFormat/>
    <w:pPr>
      <w:ind w:firstLineChars="200" w:firstLine="420"/>
    </w:pPr>
  </w:style>
  <w:style w:type="character" w:styleId="a8">
    <w:name w:val="Placeholder Text"/>
    <w:basedOn w:val="a0"/>
    <w:uiPriority w:val="99"/>
    <w:semiHidden/>
    <w:qFormat/>
    <w:rPr>
      <w:color w:val="808080"/>
    </w:rPr>
  </w:style>
  <w:style w:type="character" w:customStyle="1" w:styleId="Char">
    <w:name w:val="批注框文本 Char"/>
    <w:basedOn w:val="a0"/>
    <w:link w:val="a3"/>
    <w:uiPriority w:val="99"/>
    <w:semiHidden/>
    <w:qFormat/>
    <w:rPr>
      <w:sz w:val="18"/>
      <w:szCs w:val="18"/>
    </w:rPr>
  </w:style>
  <w:style w:type="character" w:customStyle="1" w:styleId="1Char">
    <w:name w:val="标题 1 Char"/>
    <w:basedOn w:val="a0"/>
    <w:link w:val="1"/>
    <w:uiPriority w:val="9"/>
    <w:qFormat/>
    <w:rPr>
      <w:b/>
      <w:bCs/>
      <w:kern w:val="44"/>
      <w:sz w:val="44"/>
      <w:szCs w:val="44"/>
    </w:rPr>
  </w:style>
  <w:style w:type="paragraph" w:customStyle="1" w:styleId="TOC1">
    <w:name w:val="TOC 标题1"/>
    <w:basedOn w:val="1"/>
    <w:next w:val="a"/>
    <w:uiPriority w:val="39"/>
    <w:semiHidden/>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styleId="a9">
    <w:name w:val="annotation reference"/>
    <w:basedOn w:val="a0"/>
    <w:uiPriority w:val="99"/>
    <w:semiHidden/>
    <w:unhideWhenUsed/>
    <w:rsid w:val="00691FD8"/>
    <w:rPr>
      <w:sz w:val="21"/>
      <w:szCs w:val="21"/>
    </w:rPr>
  </w:style>
  <w:style w:type="paragraph" w:styleId="aa">
    <w:name w:val="annotation text"/>
    <w:basedOn w:val="a"/>
    <w:link w:val="Char2"/>
    <w:uiPriority w:val="99"/>
    <w:semiHidden/>
    <w:unhideWhenUsed/>
    <w:rsid w:val="00691FD8"/>
    <w:pPr>
      <w:jc w:val="left"/>
    </w:pPr>
  </w:style>
  <w:style w:type="character" w:customStyle="1" w:styleId="Char2">
    <w:name w:val="批注文字 Char"/>
    <w:basedOn w:val="a0"/>
    <w:link w:val="aa"/>
    <w:uiPriority w:val="99"/>
    <w:semiHidden/>
    <w:rsid w:val="00691FD8"/>
    <w:rPr>
      <w:kern w:val="2"/>
      <w:sz w:val="21"/>
      <w:szCs w:val="22"/>
    </w:rPr>
  </w:style>
  <w:style w:type="paragraph" w:styleId="ab">
    <w:name w:val="annotation subject"/>
    <w:basedOn w:val="aa"/>
    <w:next w:val="aa"/>
    <w:link w:val="Char3"/>
    <w:uiPriority w:val="99"/>
    <w:semiHidden/>
    <w:unhideWhenUsed/>
    <w:rsid w:val="00691FD8"/>
    <w:rPr>
      <w:b/>
      <w:bCs/>
    </w:rPr>
  </w:style>
  <w:style w:type="character" w:customStyle="1" w:styleId="Char3">
    <w:name w:val="批注主题 Char"/>
    <w:basedOn w:val="Char2"/>
    <w:link w:val="ab"/>
    <w:uiPriority w:val="99"/>
    <w:semiHidden/>
    <w:rsid w:val="00691FD8"/>
    <w:rPr>
      <w:b/>
      <w:bCs/>
      <w:kern w:val="2"/>
      <w:sz w:val="21"/>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Placeholder Text"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uiPriority w:val="39"/>
    <w:unhideWhenUsed/>
    <w:qFormat/>
    <w:pPr>
      <w:ind w:leftChars="400" w:left="840"/>
    </w:pPr>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2">
    <w:name w:val="toc 2"/>
    <w:basedOn w:val="a"/>
    <w:next w:val="a"/>
    <w:uiPriority w:val="39"/>
    <w:semiHidden/>
    <w:unhideWhenUsed/>
    <w:qFormat/>
    <w:pPr>
      <w:widowControl/>
      <w:spacing w:after="100" w:line="276" w:lineRule="auto"/>
      <w:ind w:left="220"/>
      <w:jc w:val="left"/>
    </w:pPr>
    <w:rPr>
      <w:kern w:val="0"/>
      <w:sz w:val="22"/>
    </w:rPr>
  </w:style>
  <w:style w:type="character" w:styleId="a6">
    <w:name w:val="Hyperlink"/>
    <w:basedOn w:val="a0"/>
    <w:uiPriority w:val="99"/>
    <w:unhideWhenUsed/>
    <w:qFormat/>
    <w:rPr>
      <w:color w:val="0000FF" w:themeColor="hyperlink"/>
      <w:u w:val="single"/>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paragraph" w:styleId="a7">
    <w:name w:val="List Paragraph"/>
    <w:basedOn w:val="a"/>
    <w:uiPriority w:val="34"/>
    <w:qFormat/>
    <w:pPr>
      <w:ind w:firstLineChars="200" w:firstLine="420"/>
    </w:pPr>
  </w:style>
  <w:style w:type="character" w:styleId="a8">
    <w:name w:val="Placeholder Text"/>
    <w:basedOn w:val="a0"/>
    <w:uiPriority w:val="99"/>
    <w:semiHidden/>
    <w:qFormat/>
    <w:rPr>
      <w:color w:val="808080"/>
    </w:rPr>
  </w:style>
  <w:style w:type="character" w:customStyle="1" w:styleId="Char">
    <w:name w:val="批注框文本 Char"/>
    <w:basedOn w:val="a0"/>
    <w:link w:val="a3"/>
    <w:uiPriority w:val="99"/>
    <w:semiHidden/>
    <w:qFormat/>
    <w:rPr>
      <w:sz w:val="18"/>
      <w:szCs w:val="18"/>
    </w:rPr>
  </w:style>
  <w:style w:type="character" w:customStyle="1" w:styleId="1Char">
    <w:name w:val="标题 1 Char"/>
    <w:basedOn w:val="a0"/>
    <w:link w:val="1"/>
    <w:uiPriority w:val="9"/>
    <w:qFormat/>
    <w:rPr>
      <w:b/>
      <w:bCs/>
      <w:kern w:val="44"/>
      <w:sz w:val="44"/>
      <w:szCs w:val="44"/>
    </w:rPr>
  </w:style>
  <w:style w:type="paragraph" w:customStyle="1" w:styleId="TOC1">
    <w:name w:val="TOC 标题1"/>
    <w:basedOn w:val="1"/>
    <w:next w:val="a"/>
    <w:uiPriority w:val="39"/>
    <w:semiHidden/>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styleId="a9">
    <w:name w:val="annotation reference"/>
    <w:basedOn w:val="a0"/>
    <w:uiPriority w:val="99"/>
    <w:semiHidden/>
    <w:unhideWhenUsed/>
    <w:rsid w:val="00691FD8"/>
    <w:rPr>
      <w:sz w:val="21"/>
      <w:szCs w:val="21"/>
    </w:rPr>
  </w:style>
  <w:style w:type="paragraph" w:styleId="aa">
    <w:name w:val="annotation text"/>
    <w:basedOn w:val="a"/>
    <w:link w:val="Char2"/>
    <w:uiPriority w:val="99"/>
    <w:semiHidden/>
    <w:unhideWhenUsed/>
    <w:rsid w:val="00691FD8"/>
    <w:pPr>
      <w:jc w:val="left"/>
    </w:pPr>
  </w:style>
  <w:style w:type="character" w:customStyle="1" w:styleId="Char2">
    <w:name w:val="批注文字 Char"/>
    <w:basedOn w:val="a0"/>
    <w:link w:val="aa"/>
    <w:uiPriority w:val="99"/>
    <w:semiHidden/>
    <w:rsid w:val="00691FD8"/>
    <w:rPr>
      <w:kern w:val="2"/>
      <w:sz w:val="21"/>
      <w:szCs w:val="22"/>
    </w:rPr>
  </w:style>
  <w:style w:type="paragraph" w:styleId="ab">
    <w:name w:val="annotation subject"/>
    <w:basedOn w:val="aa"/>
    <w:next w:val="aa"/>
    <w:link w:val="Char3"/>
    <w:uiPriority w:val="99"/>
    <w:semiHidden/>
    <w:unhideWhenUsed/>
    <w:rsid w:val="00691FD8"/>
    <w:rPr>
      <w:b/>
      <w:bCs/>
    </w:rPr>
  </w:style>
  <w:style w:type="character" w:customStyle="1" w:styleId="Char3">
    <w:name w:val="批注主题 Char"/>
    <w:basedOn w:val="Char2"/>
    <w:link w:val="ab"/>
    <w:uiPriority w:val="99"/>
    <w:semiHidden/>
    <w:rsid w:val="00691FD8"/>
    <w:rPr>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1.jpeg"/><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image" Target="media/image15.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eg"/><Relationship Id="rId29"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24" Type="http://schemas.openxmlformats.org/officeDocument/2006/relationships/image" Target="media/image14.jpeg"/><Relationship Id="rId5" Type="http://schemas.microsoft.com/office/2007/relationships/stylesWithEffects" Target="stylesWithEffect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9.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51DFBB-A11A-45DA-A866-FC40D63CD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1445</Words>
  <Characters>8238</Characters>
  <Application>Microsoft Office Word</Application>
  <DocSecurity>0</DocSecurity>
  <Lines>68</Lines>
  <Paragraphs>19</Paragraphs>
  <ScaleCrop>false</ScaleCrop>
  <Company/>
  <LinksUpToDate>false</LinksUpToDate>
  <CharactersWithSpaces>9664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张觉非</dc:creator>
  <cp:lastModifiedBy>张觉非</cp:lastModifiedBy>
  <cp:revision>2</cp:revision>
  <cp:lastPrinted>2018-07-30T04:00:00Z</cp:lastPrinted>
  <dcterms:created xsi:type="dcterms:W3CDTF">2018-07-30T07:51:00Z</dcterms:created>
  <dcterms:modified xsi:type="dcterms:W3CDTF">2018-07-30T07:51:00Z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